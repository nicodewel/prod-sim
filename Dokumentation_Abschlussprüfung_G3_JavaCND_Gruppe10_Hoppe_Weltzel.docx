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14A79" w14:textId="77777777" w:rsidR="00DA4832" w:rsidRPr="00816204" w:rsidRDefault="00DA4832" w:rsidP="00DA4832">
      <w:pPr>
        <w:pStyle w:val="Textkrper"/>
        <w:ind w:left="9436"/>
        <w:rPr>
          <w:rFonts w:ascii="Times New Roman"/>
          <w:color w:val="000000" w:themeColor="text1"/>
          <w:sz w:val="20"/>
        </w:rPr>
      </w:pPr>
      <w:r w:rsidRPr="00816204">
        <w:rPr>
          <w:rFonts w:ascii="Times New Roman"/>
          <w:noProof/>
          <w:color w:val="000000" w:themeColor="text1"/>
          <w:sz w:val="20"/>
          <w:lang w:val="de-DE" w:eastAsia="zh-CN"/>
        </w:rPr>
        <w:drawing>
          <wp:inline distT="0" distB="0" distL="0" distR="0" wp14:anchorId="4D4589AD" wp14:editId="7FBF8BE8">
            <wp:extent cx="435908" cy="4297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435908" cy="429768"/>
                    </a:xfrm>
                    <a:prstGeom prst="rect">
                      <a:avLst/>
                    </a:prstGeom>
                  </pic:spPr>
                </pic:pic>
              </a:graphicData>
            </a:graphic>
          </wp:inline>
        </w:drawing>
      </w:r>
    </w:p>
    <w:p w14:paraId="5242FE04" w14:textId="77777777" w:rsidR="00DA4832" w:rsidRPr="00816204" w:rsidRDefault="00DA4832" w:rsidP="00DA4832">
      <w:pPr>
        <w:pStyle w:val="Textkrper"/>
        <w:spacing w:before="10"/>
        <w:rPr>
          <w:rFonts w:ascii="Times New Roman"/>
          <w:color w:val="000000" w:themeColor="text1"/>
          <w:sz w:val="17"/>
        </w:rPr>
      </w:pPr>
      <w:r w:rsidRPr="00816204">
        <w:rPr>
          <w:noProof/>
          <w:color w:val="000000" w:themeColor="text1"/>
          <w:lang w:val="de-DE" w:eastAsia="zh-CN"/>
        </w:rPr>
        <w:drawing>
          <wp:anchor distT="0" distB="0" distL="0" distR="0" simplePos="0" relativeHeight="251659264" behindDoc="0" locked="0" layoutInCell="1" allowOverlap="1" wp14:anchorId="72675038" wp14:editId="007D67D0">
            <wp:simplePos x="0" y="0"/>
            <wp:positionH relativeFrom="page">
              <wp:posOffset>3072110</wp:posOffset>
            </wp:positionH>
            <wp:positionV relativeFrom="paragraph">
              <wp:posOffset>155320</wp:posOffset>
            </wp:positionV>
            <wp:extent cx="1322483" cy="120700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322483" cy="1207007"/>
                    </a:xfrm>
                    <a:prstGeom prst="rect">
                      <a:avLst/>
                    </a:prstGeom>
                  </pic:spPr>
                </pic:pic>
              </a:graphicData>
            </a:graphic>
          </wp:anchor>
        </w:drawing>
      </w:r>
    </w:p>
    <w:p w14:paraId="6F17B52B" w14:textId="77777777" w:rsidR="00DA4832" w:rsidRPr="00816204" w:rsidRDefault="00DA4832" w:rsidP="00DA4832">
      <w:pPr>
        <w:pStyle w:val="Textkrper"/>
        <w:rPr>
          <w:rFonts w:ascii="Times New Roman"/>
          <w:color w:val="000000" w:themeColor="text1"/>
          <w:sz w:val="20"/>
        </w:rPr>
      </w:pPr>
    </w:p>
    <w:p w14:paraId="7B8E2B07" w14:textId="77777777" w:rsidR="00DA4832" w:rsidRPr="00816204" w:rsidRDefault="00DA4832" w:rsidP="00DA4832">
      <w:pPr>
        <w:pStyle w:val="Textkrper"/>
        <w:rPr>
          <w:rFonts w:ascii="Times New Roman"/>
          <w:color w:val="000000" w:themeColor="text1"/>
          <w:sz w:val="20"/>
        </w:rPr>
      </w:pPr>
    </w:p>
    <w:p w14:paraId="1815A7DA" w14:textId="77777777" w:rsidR="00DA4832" w:rsidRPr="00816204" w:rsidRDefault="00DA4832" w:rsidP="00DA4832">
      <w:pPr>
        <w:pStyle w:val="Textkrper"/>
        <w:rPr>
          <w:rFonts w:ascii="Times New Roman"/>
          <w:color w:val="000000" w:themeColor="text1"/>
          <w:sz w:val="20"/>
        </w:rPr>
      </w:pPr>
    </w:p>
    <w:p w14:paraId="11D516DD" w14:textId="77777777" w:rsidR="00DA4832" w:rsidRPr="00816204" w:rsidRDefault="00DA4832" w:rsidP="00DA4832">
      <w:pPr>
        <w:pStyle w:val="Textkrper"/>
        <w:rPr>
          <w:rFonts w:ascii="Times New Roman"/>
          <w:color w:val="000000" w:themeColor="text1"/>
          <w:sz w:val="20"/>
        </w:rPr>
      </w:pPr>
    </w:p>
    <w:p w14:paraId="36DAC665" w14:textId="77777777" w:rsidR="00DA4832" w:rsidRPr="00816204" w:rsidRDefault="00DA4832" w:rsidP="00DA4832">
      <w:pPr>
        <w:pStyle w:val="Textkrper"/>
        <w:rPr>
          <w:rFonts w:ascii="Times New Roman"/>
          <w:color w:val="000000" w:themeColor="text1"/>
          <w:sz w:val="20"/>
        </w:rPr>
      </w:pPr>
    </w:p>
    <w:p w14:paraId="01F9EDAE" w14:textId="77777777" w:rsidR="00DA4832" w:rsidRPr="00816204" w:rsidRDefault="00DA4832" w:rsidP="00DA4832">
      <w:pPr>
        <w:pStyle w:val="Textkrper"/>
        <w:rPr>
          <w:rFonts w:ascii="Times New Roman"/>
          <w:color w:val="000000" w:themeColor="text1"/>
          <w:sz w:val="20"/>
        </w:rPr>
      </w:pPr>
    </w:p>
    <w:p w14:paraId="6C1FEFA5" w14:textId="77777777" w:rsidR="00DA4832" w:rsidRPr="00816204" w:rsidRDefault="00DA4832" w:rsidP="00DA4832">
      <w:pPr>
        <w:pStyle w:val="Textkrper"/>
        <w:rPr>
          <w:rFonts w:ascii="Times New Roman"/>
          <w:color w:val="000000" w:themeColor="text1"/>
          <w:sz w:val="20"/>
        </w:rPr>
      </w:pPr>
    </w:p>
    <w:p w14:paraId="20397911" w14:textId="77777777" w:rsidR="00DA4832" w:rsidRPr="00816204" w:rsidRDefault="00DA4832" w:rsidP="00DA4832">
      <w:pPr>
        <w:pStyle w:val="Textkrper"/>
        <w:rPr>
          <w:rFonts w:ascii="Times New Roman"/>
          <w:color w:val="000000" w:themeColor="text1"/>
          <w:sz w:val="20"/>
        </w:rPr>
      </w:pPr>
    </w:p>
    <w:p w14:paraId="57E64FC6" w14:textId="77777777" w:rsidR="00DA4832" w:rsidRPr="00816204" w:rsidRDefault="00DA4832" w:rsidP="00DA4832">
      <w:pPr>
        <w:pStyle w:val="Textkrper"/>
        <w:rPr>
          <w:rFonts w:ascii="Times New Roman"/>
          <w:color w:val="000000" w:themeColor="text1"/>
          <w:sz w:val="20"/>
        </w:rPr>
      </w:pPr>
    </w:p>
    <w:p w14:paraId="398F4D86" w14:textId="77777777" w:rsidR="00DA4832" w:rsidRPr="00816204" w:rsidRDefault="00DA4832" w:rsidP="00DA4832">
      <w:pPr>
        <w:pStyle w:val="Textkrper"/>
        <w:rPr>
          <w:rFonts w:ascii="Times New Roman"/>
          <w:color w:val="000000" w:themeColor="text1"/>
          <w:sz w:val="20"/>
        </w:rPr>
      </w:pPr>
    </w:p>
    <w:p w14:paraId="499DEB6A" w14:textId="77777777" w:rsidR="00DA4832" w:rsidRPr="00816204" w:rsidRDefault="00DA4832" w:rsidP="00DA4832">
      <w:pPr>
        <w:pStyle w:val="Textkrper"/>
        <w:rPr>
          <w:rFonts w:ascii="Times New Roman"/>
          <w:color w:val="000000" w:themeColor="text1"/>
          <w:sz w:val="20"/>
        </w:rPr>
      </w:pPr>
    </w:p>
    <w:p w14:paraId="4A5D2443" w14:textId="77777777" w:rsidR="00DA4832" w:rsidRPr="00816204" w:rsidRDefault="00DA4832" w:rsidP="00DA4832">
      <w:pPr>
        <w:pStyle w:val="Textkrper"/>
        <w:rPr>
          <w:rFonts w:ascii="Times New Roman"/>
          <w:color w:val="000000" w:themeColor="text1"/>
          <w:sz w:val="20"/>
        </w:rPr>
      </w:pPr>
    </w:p>
    <w:p w14:paraId="7245079D" w14:textId="77777777" w:rsidR="00DA4832" w:rsidRPr="00816204" w:rsidRDefault="00DA4832" w:rsidP="00DA4832">
      <w:pPr>
        <w:pStyle w:val="Textkrper"/>
        <w:rPr>
          <w:rFonts w:ascii="Times New Roman"/>
          <w:color w:val="000000" w:themeColor="text1"/>
          <w:sz w:val="20"/>
        </w:rPr>
      </w:pPr>
    </w:p>
    <w:p w14:paraId="5D41F3BD" w14:textId="77777777" w:rsidR="00DA4832" w:rsidRPr="00816204" w:rsidRDefault="00DA4832" w:rsidP="00DA4832">
      <w:pPr>
        <w:pStyle w:val="Textkrper"/>
        <w:rPr>
          <w:rFonts w:ascii="Times New Roman"/>
          <w:color w:val="000000" w:themeColor="text1"/>
          <w:sz w:val="20"/>
        </w:rPr>
      </w:pPr>
    </w:p>
    <w:p w14:paraId="46309478" w14:textId="77777777" w:rsidR="00DA4832" w:rsidRPr="00816204" w:rsidRDefault="00DA4832" w:rsidP="00DA4832">
      <w:pPr>
        <w:pStyle w:val="Textkrper"/>
        <w:rPr>
          <w:rFonts w:ascii="Times New Roman"/>
          <w:color w:val="000000" w:themeColor="text1"/>
          <w:sz w:val="20"/>
        </w:rPr>
      </w:pPr>
    </w:p>
    <w:p w14:paraId="50BC8E45" w14:textId="77777777" w:rsidR="00DA4832" w:rsidRPr="00816204" w:rsidRDefault="00DA4832" w:rsidP="00DA4832">
      <w:pPr>
        <w:pStyle w:val="Textkrper"/>
        <w:rPr>
          <w:rFonts w:ascii="Times New Roman"/>
          <w:color w:val="000000" w:themeColor="text1"/>
          <w:sz w:val="20"/>
        </w:rPr>
      </w:pPr>
    </w:p>
    <w:p w14:paraId="6CAABC43" w14:textId="77777777" w:rsidR="00DA4832" w:rsidRPr="00816204" w:rsidRDefault="00DA4832" w:rsidP="00DA4832">
      <w:pPr>
        <w:pStyle w:val="Textkrper"/>
        <w:rPr>
          <w:rFonts w:ascii="Times New Roman"/>
          <w:color w:val="000000" w:themeColor="text1"/>
          <w:sz w:val="20"/>
        </w:rPr>
      </w:pPr>
    </w:p>
    <w:p w14:paraId="6D055651" w14:textId="77777777" w:rsidR="00DA4832" w:rsidRPr="00816204" w:rsidRDefault="00DA4832" w:rsidP="00DA4832">
      <w:pPr>
        <w:pStyle w:val="Textkrper"/>
        <w:rPr>
          <w:rFonts w:ascii="Times New Roman"/>
          <w:color w:val="000000" w:themeColor="text1"/>
          <w:sz w:val="20"/>
        </w:rPr>
      </w:pPr>
    </w:p>
    <w:p w14:paraId="00CD448F" w14:textId="77777777" w:rsidR="00DA4832" w:rsidRPr="00816204" w:rsidRDefault="00DA4832" w:rsidP="00DA4832">
      <w:pPr>
        <w:pStyle w:val="Textkrper"/>
        <w:rPr>
          <w:rFonts w:ascii="Times New Roman"/>
          <w:color w:val="000000" w:themeColor="text1"/>
          <w:sz w:val="20"/>
        </w:rPr>
      </w:pPr>
    </w:p>
    <w:p w14:paraId="40C5D26D" w14:textId="73149E0A" w:rsidR="00DA4832" w:rsidRPr="00816204" w:rsidRDefault="00DA4832" w:rsidP="00DA4832">
      <w:pPr>
        <w:pStyle w:val="Textkrper"/>
        <w:rPr>
          <w:rFonts w:ascii="Times New Roman"/>
          <w:color w:val="000000" w:themeColor="text1"/>
          <w:sz w:val="28"/>
        </w:rPr>
      </w:pPr>
    </w:p>
    <w:p w14:paraId="00267B8A" w14:textId="57417B74" w:rsidR="00DA4832" w:rsidRPr="006343E9" w:rsidRDefault="00DA4832" w:rsidP="00C24BAB">
      <w:pPr>
        <w:pStyle w:val="Titel"/>
        <w:rPr>
          <w:color w:val="000000" w:themeColor="text1"/>
          <w:lang w:val="de-DE"/>
        </w:rPr>
      </w:pPr>
      <w:r w:rsidRPr="006343E9">
        <w:rPr>
          <w:color w:val="000000" w:themeColor="text1"/>
          <w:lang w:val="de-DE"/>
        </w:rPr>
        <w:t xml:space="preserve">Java </w:t>
      </w:r>
      <w:r w:rsidR="006343E9" w:rsidRPr="006343E9">
        <w:rPr>
          <w:color w:val="000000" w:themeColor="text1"/>
          <w:lang w:val="de-DE"/>
        </w:rPr>
        <w:t xml:space="preserve">Cloud Native </w:t>
      </w:r>
      <w:proofErr w:type="spellStart"/>
      <w:r w:rsidR="0020504C">
        <w:rPr>
          <w:color w:val="000000" w:themeColor="text1"/>
          <w:lang w:val="de-DE"/>
        </w:rPr>
        <w:t>Abschluss</w:t>
      </w:r>
      <w:r w:rsidR="008F17E0">
        <w:rPr>
          <w:color w:val="000000" w:themeColor="text1"/>
          <w:lang w:val="de-DE"/>
        </w:rPr>
        <w:t>prüfung</w:t>
      </w:r>
      <w:r w:rsidR="00C24BAB" w:rsidRPr="00816204">
        <w:rPr>
          <w:color w:val="000000" w:themeColor="text1"/>
          <w:lang w:val="de-DE"/>
        </w:rPr>
        <w:t>prüfung</w:t>
      </w:r>
      <w:proofErr w:type="spellEnd"/>
      <w:r w:rsidR="00F67AE6" w:rsidRPr="006343E9">
        <w:rPr>
          <w:color w:val="000000" w:themeColor="text1"/>
          <w:lang w:val="de-DE"/>
        </w:rPr>
        <w:br/>
      </w:r>
      <w:r w:rsidR="00522C6E" w:rsidRPr="00816204">
        <w:rPr>
          <w:color w:val="000000" w:themeColor="text1"/>
          <w:lang w:val="de-DE"/>
        </w:rPr>
        <w:t>-</w:t>
      </w:r>
      <w:r w:rsidRPr="00816204">
        <w:rPr>
          <w:color w:val="000000" w:themeColor="text1"/>
          <w:lang w:val="de-DE"/>
        </w:rPr>
        <w:t xml:space="preserve"> Jahr </w:t>
      </w:r>
      <w:r w:rsidR="006343E9">
        <w:rPr>
          <w:color w:val="000000" w:themeColor="text1"/>
          <w:lang w:val="de-DE"/>
        </w:rPr>
        <w:t>2</w:t>
      </w:r>
      <w:r w:rsidR="00F67AE6" w:rsidRPr="00816204">
        <w:rPr>
          <w:color w:val="000000" w:themeColor="text1"/>
          <w:lang w:val="de-DE"/>
        </w:rPr>
        <w:t xml:space="preserve"> – </w:t>
      </w:r>
      <w:r w:rsidR="00F67AE6" w:rsidRPr="00816204">
        <w:rPr>
          <w:color w:val="000000" w:themeColor="text1"/>
          <w:lang w:val="de-DE"/>
        </w:rPr>
        <w:br/>
      </w:r>
      <w:r w:rsidR="00F67AE6" w:rsidRPr="006343E9">
        <w:rPr>
          <w:color w:val="000000" w:themeColor="text1"/>
          <w:lang w:val="de-DE"/>
        </w:rPr>
        <w:t>Projektdokumentation</w:t>
      </w:r>
      <w:r w:rsidR="00F67AE6" w:rsidRPr="006343E9">
        <w:rPr>
          <w:color w:val="000000" w:themeColor="text1"/>
          <w:lang w:val="de-DE"/>
        </w:rPr>
        <w:br/>
      </w:r>
      <w:r w:rsidR="00C24BAB" w:rsidRPr="006343E9">
        <w:rPr>
          <w:color w:val="000000" w:themeColor="text1"/>
          <w:lang w:val="de-DE"/>
        </w:rPr>
        <w:t xml:space="preserve">Gruppe </w:t>
      </w:r>
      <w:r w:rsidR="0020504C">
        <w:rPr>
          <w:color w:val="000000" w:themeColor="text1"/>
          <w:lang w:val="de-DE"/>
        </w:rPr>
        <w:t>10</w:t>
      </w:r>
      <w:r w:rsidR="00C24BAB" w:rsidRPr="006343E9">
        <w:rPr>
          <w:color w:val="000000" w:themeColor="text1"/>
          <w:lang w:val="de-DE"/>
        </w:rPr>
        <w:t xml:space="preserve"> </w:t>
      </w:r>
      <w:proofErr w:type="spellStart"/>
      <w:r w:rsidR="0020504C">
        <w:rPr>
          <w:color w:val="000000" w:themeColor="text1"/>
          <w:lang w:val="de-DE"/>
        </w:rPr>
        <w:t>ProductionPlanner</w:t>
      </w:r>
      <w:proofErr w:type="spellEnd"/>
    </w:p>
    <w:p w14:paraId="5F5E0BBD" w14:textId="77777777" w:rsidR="00DA4832" w:rsidRPr="006343E9" w:rsidRDefault="00DA4832" w:rsidP="00DA4832">
      <w:pPr>
        <w:pStyle w:val="Textkrper"/>
        <w:spacing w:before="7"/>
        <w:rPr>
          <w:color w:val="000000" w:themeColor="text1"/>
          <w:sz w:val="55"/>
          <w:lang w:val="de-DE"/>
        </w:rPr>
      </w:pPr>
    </w:p>
    <w:tbl>
      <w:tblPr>
        <w:tblStyle w:val="Tabellenraster"/>
        <w:tblW w:w="0" w:type="auto"/>
        <w:tblLook w:val="04A0" w:firstRow="1" w:lastRow="0" w:firstColumn="1" w:lastColumn="0" w:noHBand="0" w:noVBand="1"/>
      </w:tblPr>
      <w:tblGrid>
        <w:gridCol w:w="4508"/>
        <w:gridCol w:w="4508"/>
      </w:tblGrid>
      <w:tr w:rsidR="00DA4832" w:rsidRPr="00816204" w14:paraId="5C58F8A3" w14:textId="77777777" w:rsidTr="00F53C98">
        <w:tc>
          <w:tcPr>
            <w:tcW w:w="4508" w:type="dxa"/>
            <w:vAlign w:val="center"/>
          </w:tcPr>
          <w:p w14:paraId="35F52AC1" w14:textId="77777777" w:rsidR="00DA4832" w:rsidRPr="00816204" w:rsidRDefault="00DA4832" w:rsidP="00F53C98">
            <w:pPr>
              <w:spacing w:line="276" w:lineRule="auto"/>
              <w:rPr>
                <w:color w:val="000000" w:themeColor="text1"/>
                <w:sz w:val="24"/>
                <w:szCs w:val="24"/>
                <w:lang w:val="de-DE"/>
              </w:rPr>
            </w:pPr>
            <w:r w:rsidRPr="00816204">
              <w:rPr>
                <w:color w:val="000000" w:themeColor="text1"/>
                <w:sz w:val="24"/>
                <w:szCs w:val="24"/>
                <w:lang w:val="de-DE"/>
              </w:rPr>
              <w:t>Autoren</w:t>
            </w:r>
            <w:r w:rsidR="00F53C98" w:rsidRPr="00816204">
              <w:rPr>
                <w:color w:val="000000" w:themeColor="text1"/>
                <w:sz w:val="24"/>
                <w:szCs w:val="24"/>
                <w:lang w:val="de-DE"/>
              </w:rPr>
              <w:t xml:space="preserve"> / Ersteller:</w:t>
            </w:r>
          </w:p>
        </w:tc>
        <w:tc>
          <w:tcPr>
            <w:tcW w:w="4508" w:type="dxa"/>
            <w:vAlign w:val="center"/>
          </w:tcPr>
          <w:p w14:paraId="1975EEDB" w14:textId="673F3E66" w:rsidR="00DA4832" w:rsidRPr="00816204" w:rsidRDefault="00C24BAB" w:rsidP="00B02C3A">
            <w:pPr>
              <w:spacing w:line="276" w:lineRule="auto"/>
              <w:rPr>
                <w:color w:val="000000" w:themeColor="text1"/>
                <w:sz w:val="24"/>
                <w:szCs w:val="24"/>
                <w:lang w:val="de-DE"/>
              </w:rPr>
            </w:pPr>
            <w:r w:rsidRPr="00816204">
              <w:rPr>
                <w:color w:val="000000" w:themeColor="text1"/>
                <w:sz w:val="24"/>
                <w:szCs w:val="24"/>
                <w:lang w:val="de-DE"/>
              </w:rPr>
              <w:t xml:space="preserve">Christopher Hoppe, Nicolas </w:t>
            </w:r>
            <w:proofErr w:type="spellStart"/>
            <w:r w:rsidRPr="00816204">
              <w:rPr>
                <w:color w:val="000000" w:themeColor="text1"/>
                <w:sz w:val="24"/>
                <w:szCs w:val="24"/>
                <w:lang w:val="de-DE"/>
              </w:rPr>
              <w:t>Weltzel</w:t>
            </w:r>
            <w:proofErr w:type="spellEnd"/>
          </w:p>
        </w:tc>
      </w:tr>
      <w:tr w:rsidR="00DA4832" w:rsidRPr="00816204" w14:paraId="12EA244A" w14:textId="77777777" w:rsidTr="00F53C98">
        <w:tc>
          <w:tcPr>
            <w:tcW w:w="4508" w:type="dxa"/>
            <w:vAlign w:val="center"/>
          </w:tcPr>
          <w:p w14:paraId="5C475E14" w14:textId="77777777" w:rsidR="00DA4832" w:rsidRPr="00816204" w:rsidRDefault="00F53C98" w:rsidP="00F53C98">
            <w:pPr>
              <w:spacing w:line="276" w:lineRule="auto"/>
              <w:rPr>
                <w:color w:val="000000" w:themeColor="text1"/>
                <w:sz w:val="24"/>
                <w:szCs w:val="24"/>
                <w:lang w:val="de-DE"/>
              </w:rPr>
            </w:pPr>
            <w:r w:rsidRPr="00816204">
              <w:rPr>
                <w:color w:val="000000" w:themeColor="text1"/>
                <w:sz w:val="24"/>
                <w:szCs w:val="24"/>
                <w:lang w:val="de-DE"/>
              </w:rPr>
              <w:t>Zeitraum der Projektarbeit:</w:t>
            </w:r>
          </w:p>
        </w:tc>
        <w:tc>
          <w:tcPr>
            <w:tcW w:w="4508" w:type="dxa"/>
            <w:vAlign w:val="center"/>
          </w:tcPr>
          <w:p w14:paraId="38F10F71" w14:textId="3C6EC108" w:rsidR="00DA4832" w:rsidRPr="00816204" w:rsidRDefault="006343E9" w:rsidP="00B02C3A">
            <w:pPr>
              <w:spacing w:line="276" w:lineRule="auto"/>
              <w:rPr>
                <w:color w:val="000000" w:themeColor="text1"/>
                <w:sz w:val="24"/>
                <w:szCs w:val="24"/>
                <w:lang w:val="de-DE"/>
              </w:rPr>
            </w:pPr>
            <w:r>
              <w:rPr>
                <w:color w:val="000000" w:themeColor="text1"/>
                <w:sz w:val="24"/>
                <w:szCs w:val="24"/>
                <w:lang w:val="de-DE"/>
              </w:rPr>
              <w:t>2</w:t>
            </w:r>
            <w:r w:rsidR="0020504C">
              <w:rPr>
                <w:color w:val="000000" w:themeColor="text1"/>
                <w:sz w:val="24"/>
                <w:szCs w:val="24"/>
                <w:lang w:val="de-DE"/>
              </w:rPr>
              <w:t>5</w:t>
            </w:r>
            <w:r w:rsidR="00C24BAB" w:rsidRPr="00816204">
              <w:rPr>
                <w:color w:val="000000" w:themeColor="text1"/>
                <w:sz w:val="24"/>
                <w:szCs w:val="24"/>
                <w:lang w:val="de-DE"/>
              </w:rPr>
              <w:t>.</w:t>
            </w:r>
            <w:r>
              <w:rPr>
                <w:color w:val="000000" w:themeColor="text1"/>
                <w:sz w:val="24"/>
                <w:szCs w:val="24"/>
                <w:lang w:val="de-DE"/>
              </w:rPr>
              <w:t>0</w:t>
            </w:r>
            <w:r w:rsidR="0020504C">
              <w:rPr>
                <w:color w:val="000000" w:themeColor="text1"/>
                <w:sz w:val="24"/>
                <w:szCs w:val="24"/>
                <w:lang w:val="de-DE"/>
              </w:rPr>
              <w:t>1</w:t>
            </w:r>
            <w:r w:rsidR="00F53C98" w:rsidRPr="00816204">
              <w:rPr>
                <w:color w:val="000000" w:themeColor="text1"/>
                <w:sz w:val="24"/>
                <w:szCs w:val="24"/>
                <w:lang w:val="de-DE"/>
              </w:rPr>
              <w:t>.</w:t>
            </w:r>
            <w:r w:rsidR="00B02C3A" w:rsidRPr="00816204">
              <w:rPr>
                <w:color w:val="000000" w:themeColor="text1"/>
                <w:sz w:val="24"/>
                <w:szCs w:val="24"/>
                <w:lang w:val="de-DE"/>
              </w:rPr>
              <w:t>202</w:t>
            </w:r>
            <w:r w:rsidR="0020504C">
              <w:rPr>
                <w:color w:val="000000" w:themeColor="text1"/>
                <w:sz w:val="24"/>
                <w:szCs w:val="24"/>
                <w:lang w:val="de-DE"/>
              </w:rPr>
              <w:t>3</w:t>
            </w:r>
            <w:r w:rsidR="00F53C98" w:rsidRPr="00816204">
              <w:rPr>
                <w:color w:val="000000" w:themeColor="text1"/>
                <w:sz w:val="24"/>
                <w:szCs w:val="24"/>
                <w:lang w:val="de-DE"/>
              </w:rPr>
              <w:t xml:space="preserve"> – </w:t>
            </w:r>
            <w:r>
              <w:rPr>
                <w:color w:val="000000" w:themeColor="text1"/>
                <w:sz w:val="24"/>
                <w:szCs w:val="24"/>
                <w:lang w:val="de-DE"/>
              </w:rPr>
              <w:t>0</w:t>
            </w:r>
            <w:r w:rsidR="0020504C">
              <w:rPr>
                <w:color w:val="000000" w:themeColor="text1"/>
                <w:sz w:val="24"/>
                <w:szCs w:val="24"/>
                <w:lang w:val="de-DE"/>
              </w:rPr>
              <w:t>3</w:t>
            </w:r>
            <w:r w:rsidR="00F53C98" w:rsidRPr="00816204">
              <w:rPr>
                <w:color w:val="000000" w:themeColor="text1"/>
                <w:sz w:val="24"/>
                <w:szCs w:val="24"/>
                <w:lang w:val="de-DE"/>
              </w:rPr>
              <w:t>.</w:t>
            </w:r>
            <w:r>
              <w:rPr>
                <w:color w:val="000000" w:themeColor="text1"/>
                <w:sz w:val="24"/>
                <w:szCs w:val="24"/>
                <w:lang w:val="de-DE"/>
              </w:rPr>
              <w:t>0</w:t>
            </w:r>
            <w:r w:rsidR="0020504C">
              <w:rPr>
                <w:color w:val="000000" w:themeColor="text1"/>
                <w:sz w:val="24"/>
                <w:szCs w:val="24"/>
                <w:lang w:val="de-DE"/>
              </w:rPr>
              <w:t>2</w:t>
            </w:r>
            <w:r w:rsidR="00F53C98" w:rsidRPr="00816204">
              <w:rPr>
                <w:color w:val="000000" w:themeColor="text1"/>
                <w:sz w:val="24"/>
                <w:szCs w:val="24"/>
                <w:lang w:val="de-DE"/>
              </w:rPr>
              <w:t>.202</w:t>
            </w:r>
            <w:r w:rsidR="0020504C">
              <w:rPr>
                <w:color w:val="000000" w:themeColor="text1"/>
                <w:sz w:val="24"/>
                <w:szCs w:val="24"/>
                <w:lang w:val="de-DE"/>
              </w:rPr>
              <w:t>3</w:t>
            </w:r>
          </w:p>
        </w:tc>
      </w:tr>
      <w:tr w:rsidR="00DA4832" w:rsidRPr="00550B96" w14:paraId="318FD72F" w14:textId="77777777" w:rsidTr="00F53C98">
        <w:tc>
          <w:tcPr>
            <w:tcW w:w="4508" w:type="dxa"/>
            <w:vAlign w:val="center"/>
          </w:tcPr>
          <w:p w14:paraId="3B7EF43D" w14:textId="1A4A7FEA" w:rsidR="00DA4832" w:rsidRPr="00816204" w:rsidRDefault="00C24BAB" w:rsidP="00F53C98">
            <w:pPr>
              <w:spacing w:line="276" w:lineRule="auto"/>
              <w:rPr>
                <w:color w:val="000000" w:themeColor="text1"/>
                <w:sz w:val="24"/>
                <w:szCs w:val="24"/>
                <w:lang w:val="de-DE"/>
              </w:rPr>
            </w:pPr>
            <w:r w:rsidRPr="00816204">
              <w:rPr>
                <w:color w:val="000000" w:themeColor="text1"/>
                <w:sz w:val="24"/>
                <w:szCs w:val="24"/>
                <w:lang w:val="de-DE"/>
              </w:rPr>
              <w:t>Projektbezeichnung</w:t>
            </w:r>
          </w:p>
        </w:tc>
        <w:tc>
          <w:tcPr>
            <w:tcW w:w="4508" w:type="dxa"/>
            <w:vAlign w:val="center"/>
          </w:tcPr>
          <w:p w14:paraId="106C9B55" w14:textId="53EEDE6A" w:rsidR="00DA4832" w:rsidRPr="00816204" w:rsidRDefault="0020504C" w:rsidP="00F53C98">
            <w:pPr>
              <w:spacing w:line="276" w:lineRule="auto"/>
              <w:rPr>
                <w:color w:val="000000" w:themeColor="text1"/>
                <w:sz w:val="24"/>
                <w:szCs w:val="24"/>
                <w:lang w:val="de-DE"/>
              </w:rPr>
            </w:pPr>
            <w:r w:rsidRPr="0020504C">
              <w:rPr>
                <w:color w:val="000000" w:themeColor="text1"/>
                <w:sz w:val="24"/>
                <w:szCs w:val="24"/>
                <w:lang w:val="de-DE"/>
              </w:rPr>
              <w:t xml:space="preserve">Software zur Administration sowie Simulation von Produktionsstraßen </w:t>
            </w:r>
            <w:proofErr w:type="spellStart"/>
            <w:r w:rsidRPr="0020504C">
              <w:rPr>
                <w:color w:val="000000" w:themeColor="text1"/>
                <w:sz w:val="24"/>
                <w:szCs w:val="24"/>
                <w:lang w:val="de-DE"/>
              </w:rPr>
              <w:t>für</w:t>
            </w:r>
            <w:proofErr w:type="spellEnd"/>
            <w:r w:rsidRPr="0020504C">
              <w:rPr>
                <w:color w:val="000000" w:themeColor="text1"/>
                <w:sz w:val="24"/>
                <w:szCs w:val="24"/>
                <w:lang w:val="de-DE"/>
              </w:rPr>
              <w:t xml:space="preserve"> die Volkswagen AG</w:t>
            </w:r>
          </w:p>
        </w:tc>
      </w:tr>
    </w:tbl>
    <w:p w14:paraId="137822D1" w14:textId="77777777" w:rsidR="00634DC1" w:rsidRPr="00816204" w:rsidRDefault="00634DC1" w:rsidP="00634DC1">
      <w:pPr>
        <w:widowControl/>
        <w:autoSpaceDE/>
        <w:autoSpaceDN/>
        <w:spacing w:after="160" w:line="259" w:lineRule="auto"/>
        <w:rPr>
          <w:color w:val="000000" w:themeColor="text1"/>
          <w:lang w:val="de-DE"/>
        </w:rPr>
        <w:sectPr w:rsidR="00634DC1" w:rsidRPr="00816204" w:rsidSect="00347ED1">
          <w:footerReference w:type="default" r:id="rId13"/>
          <w:pgSz w:w="11906" w:h="16838"/>
          <w:pgMar w:top="1440" w:right="1440" w:bottom="1440" w:left="1440" w:header="708" w:footer="708" w:gutter="0"/>
          <w:pgNumType w:fmt="numberInDash"/>
          <w:cols w:space="708"/>
          <w:docGrid w:linePitch="360"/>
        </w:sectPr>
      </w:pPr>
    </w:p>
    <w:sdt>
      <w:sdtPr>
        <w:rPr>
          <w:rFonts w:ascii="VW Text" w:eastAsia="VW Text" w:hAnsi="VW Text" w:cs="VW Text"/>
          <w:color w:val="000000" w:themeColor="text1"/>
          <w:sz w:val="22"/>
          <w:szCs w:val="22"/>
          <w:lang w:val="en-US" w:eastAsia="en-US"/>
        </w:rPr>
        <w:id w:val="-264851837"/>
        <w:docPartObj>
          <w:docPartGallery w:val="Table of Contents"/>
          <w:docPartUnique/>
        </w:docPartObj>
      </w:sdtPr>
      <w:sdtEndPr>
        <w:rPr>
          <w:b/>
          <w:bCs/>
        </w:rPr>
      </w:sdtEndPr>
      <w:sdtContent>
        <w:p w14:paraId="06B089EF" w14:textId="6AB33596" w:rsidR="00634DC1" w:rsidRPr="00816204" w:rsidRDefault="00634DC1">
          <w:pPr>
            <w:pStyle w:val="Inhaltsverzeichnisberschrift"/>
            <w:rPr>
              <w:color w:val="000000" w:themeColor="text1"/>
            </w:rPr>
          </w:pPr>
          <w:r w:rsidRPr="00816204">
            <w:rPr>
              <w:color w:val="000000" w:themeColor="text1"/>
            </w:rPr>
            <w:t>Inhaltsverzeichnis</w:t>
          </w:r>
        </w:p>
        <w:p w14:paraId="6E10EEF4" w14:textId="4427808D" w:rsidR="00DF0C82" w:rsidRDefault="00634DC1">
          <w:pPr>
            <w:pStyle w:val="Verzeichnis1"/>
            <w:tabs>
              <w:tab w:val="left" w:pos="440"/>
              <w:tab w:val="right" w:leader="dot" w:pos="9016"/>
            </w:tabs>
            <w:rPr>
              <w:rFonts w:asciiTheme="minorHAnsi" w:eastAsiaTheme="minorEastAsia" w:hAnsiTheme="minorHAnsi" w:cstheme="minorBidi"/>
              <w:noProof/>
              <w:sz w:val="24"/>
              <w:szCs w:val="24"/>
              <w:lang w:val="de-DE" w:eastAsia="de-DE"/>
            </w:rPr>
          </w:pPr>
          <w:r w:rsidRPr="00816204">
            <w:rPr>
              <w:color w:val="000000" w:themeColor="text1"/>
            </w:rPr>
            <w:fldChar w:fldCharType="begin"/>
          </w:r>
          <w:r w:rsidRPr="00816204">
            <w:rPr>
              <w:color w:val="000000" w:themeColor="text1"/>
            </w:rPr>
            <w:instrText xml:space="preserve"> TOC \o "1-3" \h \z \u </w:instrText>
          </w:r>
          <w:r w:rsidRPr="00816204">
            <w:rPr>
              <w:color w:val="000000" w:themeColor="text1"/>
            </w:rPr>
            <w:fldChar w:fldCharType="separate"/>
          </w:r>
          <w:hyperlink w:anchor="_Toc126320157" w:history="1">
            <w:r w:rsidR="00DF0C82" w:rsidRPr="00E54818">
              <w:rPr>
                <w:rStyle w:val="Hyperlink"/>
                <w:noProof/>
                <w:lang w:val="de-DE"/>
              </w:rPr>
              <w:t>1.</w:t>
            </w:r>
            <w:r w:rsidR="00DF0C82">
              <w:rPr>
                <w:rFonts w:asciiTheme="minorHAnsi" w:eastAsiaTheme="minorEastAsia" w:hAnsiTheme="minorHAnsi" w:cstheme="minorBidi"/>
                <w:noProof/>
                <w:sz w:val="24"/>
                <w:szCs w:val="24"/>
                <w:lang w:val="de-DE" w:eastAsia="de-DE"/>
              </w:rPr>
              <w:tab/>
            </w:r>
            <w:r w:rsidR="00DF0C82" w:rsidRPr="00E54818">
              <w:rPr>
                <w:rStyle w:val="Hyperlink"/>
                <w:noProof/>
                <w:lang w:val="de-DE"/>
              </w:rPr>
              <w:t>Projektdefinition</w:t>
            </w:r>
            <w:r w:rsidR="00DF0C82">
              <w:rPr>
                <w:noProof/>
                <w:webHidden/>
              </w:rPr>
              <w:tab/>
            </w:r>
            <w:r w:rsidR="00DF0C82">
              <w:rPr>
                <w:noProof/>
                <w:webHidden/>
              </w:rPr>
              <w:fldChar w:fldCharType="begin"/>
            </w:r>
            <w:r w:rsidR="00DF0C82">
              <w:rPr>
                <w:noProof/>
                <w:webHidden/>
              </w:rPr>
              <w:instrText xml:space="preserve"> PAGEREF _Toc126320157 \h </w:instrText>
            </w:r>
            <w:r w:rsidR="00DF0C82">
              <w:rPr>
                <w:noProof/>
                <w:webHidden/>
              </w:rPr>
            </w:r>
            <w:r w:rsidR="00DF0C82">
              <w:rPr>
                <w:noProof/>
                <w:webHidden/>
              </w:rPr>
              <w:fldChar w:fldCharType="separate"/>
            </w:r>
            <w:r w:rsidR="00DF0C82">
              <w:rPr>
                <w:noProof/>
                <w:webHidden/>
              </w:rPr>
              <w:t>3</w:t>
            </w:r>
            <w:r w:rsidR="00DF0C82">
              <w:rPr>
                <w:noProof/>
                <w:webHidden/>
              </w:rPr>
              <w:fldChar w:fldCharType="end"/>
            </w:r>
          </w:hyperlink>
        </w:p>
        <w:p w14:paraId="1AABF7C9" w14:textId="4303FA26"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58" w:history="1">
            <w:r w:rsidRPr="00E54818">
              <w:rPr>
                <w:rStyle w:val="Hyperlink"/>
                <w:noProof/>
                <w:lang w:val="de-DE"/>
              </w:rPr>
              <w:t>2.</w:t>
            </w:r>
            <w:r>
              <w:rPr>
                <w:rFonts w:asciiTheme="minorHAnsi" w:eastAsiaTheme="minorEastAsia" w:hAnsiTheme="minorHAnsi" w:cstheme="minorBidi"/>
                <w:noProof/>
                <w:sz w:val="24"/>
                <w:szCs w:val="24"/>
                <w:lang w:val="de-DE" w:eastAsia="de-DE"/>
              </w:rPr>
              <w:tab/>
            </w:r>
            <w:r w:rsidRPr="00E54818">
              <w:rPr>
                <w:rStyle w:val="Hyperlink"/>
                <w:noProof/>
                <w:lang w:val="de-DE"/>
              </w:rPr>
              <w:t>Projektplanung</w:t>
            </w:r>
            <w:r>
              <w:rPr>
                <w:noProof/>
                <w:webHidden/>
              </w:rPr>
              <w:tab/>
            </w:r>
            <w:r>
              <w:rPr>
                <w:noProof/>
                <w:webHidden/>
              </w:rPr>
              <w:fldChar w:fldCharType="begin"/>
            </w:r>
            <w:r>
              <w:rPr>
                <w:noProof/>
                <w:webHidden/>
              </w:rPr>
              <w:instrText xml:space="preserve"> PAGEREF _Toc126320158 \h </w:instrText>
            </w:r>
            <w:r>
              <w:rPr>
                <w:noProof/>
                <w:webHidden/>
              </w:rPr>
            </w:r>
            <w:r>
              <w:rPr>
                <w:noProof/>
                <w:webHidden/>
              </w:rPr>
              <w:fldChar w:fldCharType="separate"/>
            </w:r>
            <w:r>
              <w:rPr>
                <w:noProof/>
                <w:webHidden/>
              </w:rPr>
              <w:t>3</w:t>
            </w:r>
            <w:r>
              <w:rPr>
                <w:noProof/>
                <w:webHidden/>
              </w:rPr>
              <w:fldChar w:fldCharType="end"/>
            </w:r>
          </w:hyperlink>
        </w:p>
        <w:p w14:paraId="524D9849" w14:textId="14364BFA"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59" w:history="1">
            <w:r w:rsidRPr="00E54818">
              <w:rPr>
                <w:rStyle w:val="Hyperlink"/>
                <w:noProof/>
                <w:lang w:val="de-DE"/>
              </w:rPr>
              <w:t>2.1</w:t>
            </w:r>
            <w:r>
              <w:rPr>
                <w:rFonts w:asciiTheme="minorHAnsi" w:eastAsiaTheme="minorEastAsia" w:hAnsiTheme="minorHAnsi" w:cstheme="minorBidi"/>
                <w:noProof/>
                <w:sz w:val="24"/>
                <w:szCs w:val="24"/>
                <w:lang w:val="de-DE" w:eastAsia="de-DE"/>
              </w:rPr>
              <w:tab/>
            </w:r>
            <w:r w:rsidRPr="00E54818">
              <w:rPr>
                <w:rStyle w:val="Hyperlink"/>
                <w:noProof/>
                <w:lang w:val="de-DE"/>
              </w:rPr>
              <w:t>Zeitplanung</w:t>
            </w:r>
            <w:r>
              <w:rPr>
                <w:noProof/>
                <w:webHidden/>
              </w:rPr>
              <w:tab/>
            </w:r>
            <w:r>
              <w:rPr>
                <w:noProof/>
                <w:webHidden/>
              </w:rPr>
              <w:fldChar w:fldCharType="begin"/>
            </w:r>
            <w:r>
              <w:rPr>
                <w:noProof/>
                <w:webHidden/>
              </w:rPr>
              <w:instrText xml:space="preserve"> PAGEREF _Toc126320159 \h </w:instrText>
            </w:r>
            <w:r>
              <w:rPr>
                <w:noProof/>
                <w:webHidden/>
              </w:rPr>
            </w:r>
            <w:r>
              <w:rPr>
                <w:noProof/>
                <w:webHidden/>
              </w:rPr>
              <w:fldChar w:fldCharType="separate"/>
            </w:r>
            <w:r>
              <w:rPr>
                <w:noProof/>
                <w:webHidden/>
              </w:rPr>
              <w:t>4</w:t>
            </w:r>
            <w:r>
              <w:rPr>
                <w:noProof/>
                <w:webHidden/>
              </w:rPr>
              <w:fldChar w:fldCharType="end"/>
            </w:r>
          </w:hyperlink>
        </w:p>
        <w:p w14:paraId="05D80031" w14:textId="334F3E3E"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60" w:history="1">
            <w:r w:rsidRPr="00E54818">
              <w:rPr>
                <w:rStyle w:val="Hyperlink"/>
                <w:noProof/>
                <w:lang w:val="de-DE"/>
              </w:rPr>
              <w:t>3.</w:t>
            </w:r>
            <w:r>
              <w:rPr>
                <w:rFonts w:asciiTheme="minorHAnsi" w:eastAsiaTheme="minorEastAsia" w:hAnsiTheme="minorHAnsi" w:cstheme="minorBidi"/>
                <w:noProof/>
                <w:sz w:val="24"/>
                <w:szCs w:val="24"/>
                <w:lang w:val="de-DE" w:eastAsia="de-DE"/>
              </w:rPr>
              <w:tab/>
            </w:r>
            <w:r w:rsidRPr="00E54818">
              <w:rPr>
                <w:rStyle w:val="Hyperlink"/>
                <w:noProof/>
                <w:lang w:val="de-DE"/>
              </w:rPr>
              <w:t>Durchführung</w:t>
            </w:r>
            <w:r>
              <w:rPr>
                <w:noProof/>
                <w:webHidden/>
              </w:rPr>
              <w:tab/>
            </w:r>
            <w:r>
              <w:rPr>
                <w:noProof/>
                <w:webHidden/>
              </w:rPr>
              <w:fldChar w:fldCharType="begin"/>
            </w:r>
            <w:r>
              <w:rPr>
                <w:noProof/>
                <w:webHidden/>
              </w:rPr>
              <w:instrText xml:space="preserve"> PAGEREF _Toc126320160 \h </w:instrText>
            </w:r>
            <w:r>
              <w:rPr>
                <w:noProof/>
                <w:webHidden/>
              </w:rPr>
            </w:r>
            <w:r>
              <w:rPr>
                <w:noProof/>
                <w:webHidden/>
              </w:rPr>
              <w:fldChar w:fldCharType="separate"/>
            </w:r>
            <w:r>
              <w:rPr>
                <w:noProof/>
                <w:webHidden/>
              </w:rPr>
              <w:t>4</w:t>
            </w:r>
            <w:r>
              <w:rPr>
                <w:noProof/>
                <w:webHidden/>
              </w:rPr>
              <w:fldChar w:fldCharType="end"/>
            </w:r>
          </w:hyperlink>
        </w:p>
        <w:p w14:paraId="4A8BF8D8" w14:textId="511FD3B3"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1" w:history="1">
            <w:r w:rsidRPr="00E54818">
              <w:rPr>
                <w:rStyle w:val="Hyperlink"/>
                <w:noProof/>
                <w:lang w:val="de-DE"/>
              </w:rPr>
              <w:t>3.2</w:t>
            </w:r>
            <w:r>
              <w:rPr>
                <w:rFonts w:asciiTheme="minorHAnsi" w:eastAsiaTheme="minorEastAsia" w:hAnsiTheme="minorHAnsi" w:cstheme="minorBidi"/>
                <w:noProof/>
                <w:sz w:val="24"/>
                <w:szCs w:val="24"/>
                <w:lang w:val="de-DE" w:eastAsia="de-DE"/>
              </w:rPr>
              <w:tab/>
            </w:r>
            <w:r w:rsidRPr="00E54818">
              <w:rPr>
                <w:rStyle w:val="Hyperlink"/>
                <w:noProof/>
                <w:lang w:val="de-DE"/>
              </w:rPr>
              <w:t>Design</w:t>
            </w:r>
            <w:r>
              <w:rPr>
                <w:noProof/>
                <w:webHidden/>
              </w:rPr>
              <w:tab/>
            </w:r>
            <w:r>
              <w:rPr>
                <w:noProof/>
                <w:webHidden/>
              </w:rPr>
              <w:fldChar w:fldCharType="begin"/>
            </w:r>
            <w:r>
              <w:rPr>
                <w:noProof/>
                <w:webHidden/>
              </w:rPr>
              <w:instrText xml:space="preserve"> PAGEREF _Toc126320161 \h </w:instrText>
            </w:r>
            <w:r>
              <w:rPr>
                <w:noProof/>
                <w:webHidden/>
              </w:rPr>
            </w:r>
            <w:r>
              <w:rPr>
                <w:noProof/>
                <w:webHidden/>
              </w:rPr>
              <w:fldChar w:fldCharType="separate"/>
            </w:r>
            <w:r>
              <w:rPr>
                <w:noProof/>
                <w:webHidden/>
              </w:rPr>
              <w:t>5</w:t>
            </w:r>
            <w:r>
              <w:rPr>
                <w:noProof/>
                <w:webHidden/>
              </w:rPr>
              <w:fldChar w:fldCharType="end"/>
            </w:r>
          </w:hyperlink>
        </w:p>
        <w:p w14:paraId="76D65447" w14:textId="3C9F01A1"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2" w:history="1">
            <w:r w:rsidRPr="00E54818">
              <w:rPr>
                <w:rStyle w:val="Hyperlink"/>
                <w:noProof/>
                <w:lang w:val="de-DE"/>
              </w:rPr>
              <w:t>3.3</w:t>
            </w:r>
            <w:r>
              <w:rPr>
                <w:rFonts w:asciiTheme="minorHAnsi" w:eastAsiaTheme="minorEastAsia" w:hAnsiTheme="minorHAnsi" w:cstheme="minorBidi"/>
                <w:noProof/>
                <w:sz w:val="24"/>
                <w:szCs w:val="24"/>
                <w:lang w:val="de-DE" w:eastAsia="de-DE"/>
              </w:rPr>
              <w:tab/>
            </w:r>
            <w:r w:rsidRPr="00E54818">
              <w:rPr>
                <w:rStyle w:val="Hyperlink"/>
                <w:noProof/>
                <w:lang w:val="de-DE"/>
              </w:rPr>
              <w:t>Datenmodell</w:t>
            </w:r>
            <w:r>
              <w:rPr>
                <w:noProof/>
                <w:webHidden/>
              </w:rPr>
              <w:tab/>
            </w:r>
            <w:r>
              <w:rPr>
                <w:noProof/>
                <w:webHidden/>
              </w:rPr>
              <w:fldChar w:fldCharType="begin"/>
            </w:r>
            <w:r>
              <w:rPr>
                <w:noProof/>
                <w:webHidden/>
              </w:rPr>
              <w:instrText xml:space="preserve"> PAGEREF _Toc126320162 \h </w:instrText>
            </w:r>
            <w:r>
              <w:rPr>
                <w:noProof/>
                <w:webHidden/>
              </w:rPr>
            </w:r>
            <w:r>
              <w:rPr>
                <w:noProof/>
                <w:webHidden/>
              </w:rPr>
              <w:fldChar w:fldCharType="separate"/>
            </w:r>
            <w:r>
              <w:rPr>
                <w:noProof/>
                <w:webHidden/>
              </w:rPr>
              <w:t>7</w:t>
            </w:r>
            <w:r>
              <w:rPr>
                <w:noProof/>
                <w:webHidden/>
              </w:rPr>
              <w:fldChar w:fldCharType="end"/>
            </w:r>
          </w:hyperlink>
        </w:p>
        <w:p w14:paraId="176C1185" w14:textId="33FAA1DB"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3" w:history="1">
            <w:r w:rsidRPr="00E54818">
              <w:rPr>
                <w:rStyle w:val="Hyperlink"/>
                <w:noProof/>
                <w:lang w:val="de-DE"/>
              </w:rPr>
              <w:t>3.4</w:t>
            </w:r>
            <w:r>
              <w:rPr>
                <w:rFonts w:asciiTheme="minorHAnsi" w:eastAsiaTheme="minorEastAsia" w:hAnsiTheme="minorHAnsi" w:cstheme="minorBidi"/>
                <w:noProof/>
                <w:sz w:val="24"/>
                <w:szCs w:val="24"/>
                <w:lang w:val="de-DE" w:eastAsia="de-DE"/>
              </w:rPr>
              <w:tab/>
            </w:r>
            <w:r w:rsidRPr="00E54818">
              <w:rPr>
                <w:rStyle w:val="Hyperlink"/>
                <w:noProof/>
                <w:lang w:val="de-DE"/>
              </w:rPr>
              <w:t>Businesslogik</w:t>
            </w:r>
            <w:r>
              <w:rPr>
                <w:noProof/>
                <w:webHidden/>
              </w:rPr>
              <w:tab/>
            </w:r>
            <w:r>
              <w:rPr>
                <w:noProof/>
                <w:webHidden/>
              </w:rPr>
              <w:fldChar w:fldCharType="begin"/>
            </w:r>
            <w:r>
              <w:rPr>
                <w:noProof/>
                <w:webHidden/>
              </w:rPr>
              <w:instrText xml:space="preserve"> PAGEREF _Toc126320163 \h </w:instrText>
            </w:r>
            <w:r>
              <w:rPr>
                <w:noProof/>
                <w:webHidden/>
              </w:rPr>
            </w:r>
            <w:r>
              <w:rPr>
                <w:noProof/>
                <w:webHidden/>
              </w:rPr>
              <w:fldChar w:fldCharType="separate"/>
            </w:r>
            <w:r>
              <w:rPr>
                <w:noProof/>
                <w:webHidden/>
              </w:rPr>
              <w:t>9</w:t>
            </w:r>
            <w:r>
              <w:rPr>
                <w:noProof/>
                <w:webHidden/>
              </w:rPr>
              <w:fldChar w:fldCharType="end"/>
            </w:r>
          </w:hyperlink>
        </w:p>
        <w:p w14:paraId="27E8DA2F" w14:textId="24EBBE10"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4" w:history="1">
            <w:r w:rsidRPr="00E54818">
              <w:rPr>
                <w:rStyle w:val="Hyperlink"/>
                <w:noProof/>
                <w:lang w:val="de-DE"/>
              </w:rPr>
              <w:t>3.5</w:t>
            </w:r>
            <w:r>
              <w:rPr>
                <w:rFonts w:asciiTheme="minorHAnsi" w:eastAsiaTheme="minorEastAsia" w:hAnsiTheme="minorHAnsi" w:cstheme="minorBidi"/>
                <w:noProof/>
                <w:sz w:val="24"/>
                <w:szCs w:val="24"/>
                <w:lang w:val="de-DE" w:eastAsia="de-DE"/>
              </w:rPr>
              <w:tab/>
            </w:r>
            <w:r w:rsidRPr="00E54818">
              <w:rPr>
                <w:rStyle w:val="Hyperlink"/>
                <w:noProof/>
                <w:lang w:val="de-DE"/>
              </w:rPr>
              <w:t>Aufbau des Frontend</w:t>
            </w:r>
            <w:r>
              <w:rPr>
                <w:noProof/>
                <w:webHidden/>
              </w:rPr>
              <w:tab/>
            </w:r>
            <w:r>
              <w:rPr>
                <w:noProof/>
                <w:webHidden/>
              </w:rPr>
              <w:fldChar w:fldCharType="begin"/>
            </w:r>
            <w:r>
              <w:rPr>
                <w:noProof/>
                <w:webHidden/>
              </w:rPr>
              <w:instrText xml:space="preserve"> PAGEREF _Toc126320164 \h </w:instrText>
            </w:r>
            <w:r>
              <w:rPr>
                <w:noProof/>
                <w:webHidden/>
              </w:rPr>
            </w:r>
            <w:r>
              <w:rPr>
                <w:noProof/>
                <w:webHidden/>
              </w:rPr>
              <w:fldChar w:fldCharType="separate"/>
            </w:r>
            <w:r>
              <w:rPr>
                <w:noProof/>
                <w:webHidden/>
              </w:rPr>
              <w:t>10</w:t>
            </w:r>
            <w:r>
              <w:rPr>
                <w:noProof/>
                <w:webHidden/>
              </w:rPr>
              <w:fldChar w:fldCharType="end"/>
            </w:r>
          </w:hyperlink>
        </w:p>
        <w:p w14:paraId="2B06FFC3" w14:textId="3C07D27F"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5" w:history="1">
            <w:r w:rsidRPr="00E54818">
              <w:rPr>
                <w:rStyle w:val="Hyperlink"/>
                <w:noProof/>
                <w:lang w:val="de-DE"/>
              </w:rPr>
              <w:t>3.6</w:t>
            </w:r>
            <w:r>
              <w:rPr>
                <w:rFonts w:asciiTheme="minorHAnsi" w:eastAsiaTheme="minorEastAsia" w:hAnsiTheme="minorHAnsi" w:cstheme="minorBidi"/>
                <w:noProof/>
                <w:sz w:val="24"/>
                <w:szCs w:val="24"/>
                <w:lang w:val="de-DE" w:eastAsia="de-DE"/>
              </w:rPr>
              <w:tab/>
            </w:r>
            <w:r w:rsidRPr="00E54818">
              <w:rPr>
                <w:rStyle w:val="Hyperlink"/>
                <w:noProof/>
                <w:lang w:val="de-DE"/>
              </w:rPr>
              <w:t>Implementierung</w:t>
            </w:r>
            <w:r>
              <w:rPr>
                <w:noProof/>
                <w:webHidden/>
              </w:rPr>
              <w:tab/>
            </w:r>
            <w:r>
              <w:rPr>
                <w:noProof/>
                <w:webHidden/>
              </w:rPr>
              <w:fldChar w:fldCharType="begin"/>
            </w:r>
            <w:r>
              <w:rPr>
                <w:noProof/>
                <w:webHidden/>
              </w:rPr>
              <w:instrText xml:space="preserve"> PAGEREF _Toc126320165 \h </w:instrText>
            </w:r>
            <w:r>
              <w:rPr>
                <w:noProof/>
                <w:webHidden/>
              </w:rPr>
            </w:r>
            <w:r>
              <w:rPr>
                <w:noProof/>
                <w:webHidden/>
              </w:rPr>
              <w:fldChar w:fldCharType="separate"/>
            </w:r>
            <w:r>
              <w:rPr>
                <w:noProof/>
                <w:webHidden/>
              </w:rPr>
              <w:t>10</w:t>
            </w:r>
            <w:r>
              <w:rPr>
                <w:noProof/>
                <w:webHidden/>
              </w:rPr>
              <w:fldChar w:fldCharType="end"/>
            </w:r>
          </w:hyperlink>
        </w:p>
        <w:p w14:paraId="468EA8A4" w14:textId="3B37FA07"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6" w:history="1">
            <w:r w:rsidRPr="00E54818">
              <w:rPr>
                <w:rStyle w:val="Hyperlink"/>
                <w:noProof/>
                <w:lang w:val="de-DE"/>
              </w:rPr>
              <w:t>3.7</w:t>
            </w:r>
            <w:r>
              <w:rPr>
                <w:rFonts w:asciiTheme="minorHAnsi" w:eastAsiaTheme="minorEastAsia" w:hAnsiTheme="minorHAnsi" w:cstheme="minorBidi"/>
                <w:noProof/>
                <w:sz w:val="24"/>
                <w:szCs w:val="24"/>
                <w:lang w:val="de-DE" w:eastAsia="de-DE"/>
              </w:rPr>
              <w:tab/>
            </w:r>
            <w:r w:rsidRPr="00E54818">
              <w:rPr>
                <w:rStyle w:val="Hyperlink"/>
                <w:noProof/>
                <w:lang w:val="de-DE"/>
              </w:rPr>
              <w:t>Test / Qualitätssicherung</w:t>
            </w:r>
            <w:r>
              <w:rPr>
                <w:noProof/>
                <w:webHidden/>
              </w:rPr>
              <w:tab/>
            </w:r>
            <w:r>
              <w:rPr>
                <w:noProof/>
                <w:webHidden/>
              </w:rPr>
              <w:fldChar w:fldCharType="begin"/>
            </w:r>
            <w:r>
              <w:rPr>
                <w:noProof/>
                <w:webHidden/>
              </w:rPr>
              <w:instrText xml:space="preserve"> PAGEREF _Toc126320166 \h </w:instrText>
            </w:r>
            <w:r>
              <w:rPr>
                <w:noProof/>
                <w:webHidden/>
              </w:rPr>
            </w:r>
            <w:r>
              <w:rPr>
                <w:noProof/>
                <w:webHidden/>
              </w:rPr>
              <w:fldChar w:fldCharType="separate"/>
            </w:r>
            <w:r>
              <w:rPr>
                <w:noProof/>
                <w:webHidden/>
              </w:rPr>
              <w:t>12</w:t>
            </w:r>
            <w:r>
              <w:rPr>
                <w:noProof/>
                <w:webHidden/>
              </w:rPr>
              <w:fldChar w:fldCharType="end"/>
            </w:r>
          </w:hyperlink>
        </w:p>
        <w:p w14:paraId="69E87C62" w14:textId="041D8A37"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67" w:history="1">
            <w:r w:rsidRPr="00E54818">
              <w:rPr>
                <w:rStyle w:val="Hyperlink"/>
                <w:noProof/>
                <w:lang w:val="de-DE"/>
              </w:rPr>
              <w:t>4.</w:t>
            </w:r>
            <w:r>
              <w:rPr>
                <w:rFonts w:asciiTheme="minorHAnsi" w:eastAsiaTheme="minorEastAsia" w:hAnsiTheme="minorHAnsi" w:cstheme="minorBidi"/>
                <w:noProof/>
                <w:sz w:val="24"/>
                <w:szCs w:val="24"/>
                <w:lang w:val="de-DE" w:eastAsia="de-DE"/>
              </w:rPr>
              <w:tab/>
            </w:r>
            <w:r w:rsidRPr="00E54818">
              <w:rPr>
                <w:rStyle w:val="Hyperlink"/>
                <w:noProof/>
                <w:lang w:val="de-DE"/>
              </w:rPr>
              <w:t>Projektabschluss</w:t>
            </w:r>
            <w:r>
              <w:rPr>
                <w:noProof/>
                <w:webHidden/>
              </w:rPr>
              <w:tab/>
            </w:r>
            <w:r>
              <w:rPr>
                <w:noProof/>
                <w:webHidden/>
              </w:rPr>
              <w:fldChar w:fldCharType="begin"/>
            </w:r>
            <w:r>
              <w:rPr>
                <w:noProof/>
                <w:webHidden/>
              </w:rPr>
              <w:instrText xml:space="preserve"> PAGEREF _Toc126320167 \h </w:instrText>
            </w:r>
            <w:r>
              <w:rPr>
                <w:noProof/>
                <w:webHidden/>
              </w:rPr>
            </w:r>
            <w:r>
              <w:rPr>
                <w:noProof/>
                <w:webHidden/>
              </w:rPr>
              <w:fldChar w:fldCharType="separate"/>
            </w:r>
            <w:r>
              <w:rPr>
                <w:noProof/>
                <w:webHidden/>
              </w:rPr>
              <w:t>13</w:t>
            </w:r>
            <w:r>
              <w:rPr>
                <w:noProof/>
                <w:webHidden/>
              </w:rPr>
              <w:fldChar w:fldCharType="end"/>
            </w:r>
          </w:hyperlink>
        </w:p>
        <w:p w14:paraId="16F8AF85" w14:textId="00743F3F"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8" w:history="1">
            <w:r w:rsidRPr="00E54818">
              <w:rPr>
                <w:rStyle w:val="Hyperlink"/>
                <w:noProof/>
                <w:lang w:val="de-DE"/>
              </w:rPr>
              <w:t>4.1</w:t>
            </w:r>
            <w:r>
              <w:rPr>
                <w:rFonts w:asciiTheme="minorHAnsi" w:eastAsiaTheme="minorEastAsia" w:hAnsiTheme="minorHAnsi" w:cstheme="minorBidi"/>
                <w:noProof/>
                <w:sz w:val="24"/>
                <w:szCs w:val="24"/>
                <w:lang w:val="de-DE" w:eastAsia="de-DE"/>
              </w:rPr>
              <w:tab/>
            </w:r>
            <w:r w:rsidRPr="00E54818">
              <w:rPr>
                <w:rStyle w:val="Hyperlink"/>
                <w:noProof/>
                <w:lang w:val="de-DE"/>
              </w:rPr>
              <w:t>Soll / IST- Vergleich</w:t>
            </w:r>
            <w:r>
              <w:rPr>
                <w:noProof/>
                <w:webHidden/>
              </w:rPr>
              <w:tab/>
            </w:r>
            <w:r>
              <w:rPr>
                <w:noProof/>
                <w:webHidden/>
              </w:rPr>
              <w:fldChar w:fldCharType="begin"/>
            </w:r>
            <w:r>
              <w:rPr>
                <w:noProof/>
                <w:webHidden/>
              </w:rPr>
              <w:instrText xml:space="preserve"> PAGEREF _Toc126320168 \h </w:instrText>
            </w:r>
            <w:r>
              <w:rPr>
                <w:noProof/>
                <w:webHidden/>
              </w:rPr>
            </w:r>
            <w:r>
              <w:rPr>
                <w:noProof/>
                <w:webHidden/>
              </w:rPr>
              <w:fldChar w:fldCharType="separate"/>
            </w:r>
            <w:r>
              <w:rPr>
                <w:noProof/>
                <w:webHidden/>
              </w:rPr>
              <w:t>13</w:t>
            </w:r>
            <w:r>
              <w:rPr>
                <w:noProof/>
                <w:webHidden/>
              </w:rPr>
              <w:fldChar w:fldCharType="end"/>
            </w:r>
          </w:hyperlink>
        </w:p>
        <w:p w14:paraId="5D7234B7" w14:textId="5F670846"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69" w:history="1">
            <w:r w:rsidRPr="00E54818">
              <w:rPr>
                <w:rStyle w:val="Hyperlink"/>
                <w:noProof/>
                <w:lang w:val="de-DE"/>
              </w:rPr>
              <w:t>4.2</w:t>
            </w:r>
            <w:r>
              <w:rPr>
                <w:rFonts w:asciiTheme="minorHAnsi" w:eastAsiaTheme="minorEastAsia" w:hAnsiTheme="minorHAnsi" w:cstheme="minorBidi"/>
                <w:noProof/>
                <w:sz w:val="24"/>
                <w:szCs w:val="24"/>
                <w:lang w:val="de-DE" w:eastAsia="de-DE"/>
              </w:rPr>
              <w:tab/>
            </w:r>
            <w:r w:rsidRPr="00E54818">
              <w:rPr>
                <w:rStyle w:val="Hyperlink"/>
                <w:noProof/>
                <w:lang w:val="de-DE"/>
              </w:rPr>
              <w:t>Fazit</w:t>
            </w:r>
            <w:r>
              <w:rPr>
                <w:noProof/>
                <w:webHidden/>
              </w:rPr>
              <w:tab/>
            </w:r>
            <w:r>
              <w:rPr>
                <w:noProof/>
                <w:webHidden/>
              </w:rPr>
              <w:fldChar w:fldCharType="begin"/>
            </w:r>
            <w:r>
              <w:rPr>
                <w:noProof/>
                <w:webHidden/>
              </w:rPr>
              <w:instrText xml:space="preserve"> PAGEREF _Toc126320169 \h </w:instrText>
            </w:r>
            <w:r>
              <w:rPr>
                <w:noProof/>
                <w:webHidden/>
              </w:rPr>
            </w:r>
            <w:r>
              <w:rPr>
                <w:noProof/>
                <w:webHidden/>
              </w:rPr>
              <w:fldChar w:fldCharType="separate"/>
            </w:r>
            <w:r>
              <w:rPr>
                <w:noProof/>
                <w:webHidden/>
              </w:rPr>
              <w:t>13</w:t>
            </w:r>
            <w:r>
              <w:rPr>
                <w:noProof/>
                <w:webHidden/>
              </w:rPr>
              <w:fldChar w:fldCharType="end"/>
            </w:r>
          </w:hyperlink>
        </w:p>
        <w:p w14:paraId="015D418D" w14:textId="31877A2D"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0" w:history="1">
            <w:r w:rsidRPr="00E54818">
              <w:rPr>
                <w:rStyle w:val="Hyperlink"/>
                <w:noProof/>
                <w:lang w:val="de-DE"/>
              </w:rPr>
              <w:t>4.3</w:t>
            </w:r>
            <w:r>
              <w:rPr>
                <w:rFonts w:asciiTheme="minorHAnsi" w:eastAsiaTheme="minorEastAsia" w:hAnsiTheme="minorHAnsi" w:cstheme="minorBidi"/>
                <w:noProof/>
                <w:sz w:val="24"/>
                <w:szCs w:val="24"/>
                <w:lang w:val="de-DE" w:eastAsia="de-DE"/>
              </w:rPr>
              <w:tab/>
            </w:r>
            <w:r w:rsidRPr="00E54818">
              <w:rPr>
                <w:rStyle w:val="Hyperlink"/>
                <w:noProof/>
                <w:lang w:val="de-DE"/>
              </w:rPr>
              <w:t>Ausblick</w:t>
            </w:r>
            <w:r>
              <w:rPr>
                <w:noProof/>
                <w:webHidden/>
              </w:rPr>
              <w:tab/>
            </w:r>
            <w:r>
              <w:rPr>
                <w:noProof/>
                <w:webHidden/>
              </w:rPr>
              <w:fldChar w:fldCharType="begin"/>
            </w:r>
            <w:r>
              <w:rPr>
                <w:noProof/>
                <w:webHidden/>
              </w:rPr>
              <w:instrText xml:space="preserve"> PAGEREF _Toc126320170 \h </w:instrText>
            </w:r>
            <w:r>
              <w:rPr>
                <w:noProof/>
                <w:webHidden/>
              </w:rPr>
            </w:r>
            <w:r>
              <w:rPr>
                <w:noProof/>
                <w:webHidden/>
              </w:rPr>
              <w:fldChar w:fldCharType="separate"/>
            </w:r>
            <w:r>
              <w:rPr>
                <w:noProof/>
                <w:webHidden/>
              </w:rPr>
              <w:t>14</w:t>
            </w:r>
            <w:r>
              <w:rPr>
                <w:noProof/>
                <w:webHidden/>
              </w:rPr>
              <w:fldChar w:fldCharType="end"/>
            </w:r>
          </w:hyperlink>
        </w:p>
        <w:p w14:paraId="71A8755E" w14:textId="5EB64B22"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71" w:history="1">
            <w:r w:rsidRPr="00E54818">
              <w:rPr>
                <w:rStyle w:val="Hyperlink"/>
                <w:noProof/>
                <w:lang w:val="de-DE"/>
              </w:rPr>
              <w:t>5.</w:t>
            </w:r>
            <w:r>
              <w:rPr>
                <w:rFonts w:asciiTheme="minorHAnsi" w:eastAsiaTheme="minorEastAsia" w:hAnsiTheme="minorHAnsi" w:cstheme="minorBidi"/>
                <w:noProof/>
                <w:sz w:val="24"/>
                <w:szCs w:val="24"/>
                <w:lang w:val="de-DE" w:eastAsia="de-DE"/>
              </w:rPr>
              <w:tab/>
            </w:r>
            <w:r w:rsidRPr="00E54818">
              <w:rPr>
                <w:rStyle w:val="Hyperlink"/>
                <w:noProof/>
                <w:lang w:val="de-DE"/>
              </w:rPr>
              <w:t>Quellenverzeichnis</w:t>
            </w:r>
            <w:r>
              <w:rPr>
                <w:noProof/>
                <w:webHidden/>
              </w:rPr>
              <w:tab/>
            </w:r>
            <w:r>
              <w:rPr>
                <w:noProof/>
                <w:webHidden/>
              </w:rPr>
              <w:fldChar w:fldCharType="begin"/>
            </w:r>
            <w:r>
              <w:rPr>
                <w:noProof/>
                <w:webHidden/>
              </w:rPr>
              <w:instrText xml:space="preserve"> PAGEREF _Toc126320171 \h </w:instrText>
            </w:r>
            <w:r>
              <w:rPr>
                <w:noProof/>
                <w:webHidden/>
              </w:rPr>
            </w:r>
            <w:r>
              <w:rPr>
                <w:noProof/>
                <w:webHidden/>
              </w:rPr>
              <w:fldChar w:fldCharType="separate"/>
            </w:r>
            <w:r>
              <w:rPr>
                <w:noProof/>
                <w:webHidden/>
              </w:rPr>
              <w:t>15</w:t>
            </w:r>
            <w:r>
              <w:rPr>
                <w:noProof/>
                <w:webHidden/>
              </w:rPr>
              <w:fldChar w:fldCharType="end"/>
            </w:r>
          </w:hyperlink>
        </w:p>
        <w:p w14:paraId="66AB8B5D" w14:textId="384DF534"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2" w:history="1">
            <w:r w:rsidRPr="00E54818">
              <w:rPr>
                <w:rStyle w:val="Hyperlink"/>
                <w:noProof/>
                <w:lang w:val="de-DE"/>
              </w:rPr>
              <w:t>5.1</w:t>
            </w:r>
            <w:r>
              <w:rPr>
                <w:rFonts w:asciiTheme="minorHAnsi" w:eastAsiaTheme="minorEastAsia" w:hAnsiTheme="minorHAnsi" w:cstheme="minorBidi"/>
                <w:noProof/>
                <w:sz w:val="24"/>
                <w:szCs w:val="24"/>
                <w:lang w:val="de-DE" w:eastAsia="de-DE"/>
              </w:rPr>
              <w:tab/>
            </w:r>
            <w:r w:rsidRPr="00E54818">
              <w:rPr>
                <w:rStyle w:val="Hyperlink"/>
                <w:noProof/>
                <w:lang w:val="de-DE"/>
              </w:rPr>
              <w:t>Abbildungsverzeichnis</w:t>
            </w:r>
            <w:r>
              <w:rPr>
                <w:noProof/>
                <w:webHidden/>
              </w:rPr>
              <w:tab/>
            </w:r>
            <w:r>
              <w:rPr>
                <w:noProof/>
                <w:webHidden/>
              </w:rPr>
              <w:fldChar w:fldCharType="begin"/>
            </w:r>
            <w:r>
              <w:rPr>
                <w:noProof/>
                <w:webHidden/>
              </w:rPr>
              <w:instrText xml:space="preserve"> PAGEREF _Toc126320172 \h </w:instrText>
            </w:r>
            <w:r>
              <w:rPr>
                <w:noProof/>
                <w:webHidden/>
              </w:rPr>
            </w:r>
            <w:r>
              <w:rPr>
                <w:noProof/>
                <w:webHidden/>
              </w:rPr>
              <w:fldChar w:fldCharType="separate"/>
            </w:r>
            <w:r>
              <w:rPr>
                <w:noProof/>
                <w:webHidden/>
              </w:rPr>
              <w:t>15</w:t>
            </w:r>
            <w:r>
              <w:rPr>
                <w:noProof/>
                <w:webHidden/>
              </w:rPr>
              <w:fldChar w:fldCharType="end"/>
            </w:r>
          </w:hyperlink>
        </w:p>
        <w:p w14:paraId="5E0E49AC" w14:textId="225151DD"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3" w:history="1">
            <w:r w:rsidRPr="00E54818">
              <w:rPr>
                <w:rStyle w:val="Hyperlink"/>
                <w:noProof/>
                <w:lang w:val="de-DE"/>
              </w:rPr>
              <w:t>5.2</w:t>
            </w:r>
            <w:r>
              <w:rPr>
                <w:rFonts w:asciiTheme="minorHAnsi" w:eastAsiaTheme="minorEastAsia" w:hAnsiTheme="minorHAnsi" w:cstheme="minorBidi"/>
                <w:noProof/>
                <w:sz w:val="24"/>
                <w:szCs w:val="24"/>
                <w:lang w:val="de-DE" w:eastAsia="de-DE"/>
              </w:rPr>
              <w:tab/>
            </w:r>
            <w:r w:rsidRPr="00E54818">
              <w:rPr>
                <w:rStyle w:val="Hyperlink"/>
                <w:noProof/>
                <w:lang w:val="de-DE"/>
              </w:rPr>
              <w:t>Tabellenverzeichnis</w:t>
            </w:r>
            <w:r>
              <w:rPr>
                <w:noProof/>
                <w:webHidden/>
              </w:rPr>
              <w:tab/>
            </w:r>
            <w:r>
              <w:rPr>
                <w:noProof/>
                <w:webHidden/>
              </w:rPr>
              <w:fldChar w:fldCharType="begin"/>
            </w:r>
            <w:r>
              <w:rPr>
                <w:noProof/>
                <w:webHidden/>
              </w:rPr>
              <w:instrText xml:space="preserve"> PAGEREF _Toc126320173 \h </w:instrText>
            </w:r>
            <w:r>
              <w:rPr>
                <w:noProof/>
                <w:webHidden/>
              </w:rPr>
            </w:r>
            <w:r>
              <w:rPr>
                <w:noProof/>
                <w:webHidden/>
              </w:rPr>
              <w:fldChar w:fldCharType="separate"/>
            </w:r>
            <w:r>
              <w:rPr>
                <w:noProof/>
                <w:webHidden/>
              </w:rPr>
              <w:t>15</w:t>
            </w:r>
            <w:r>
              <w:rPr>
                <w:noProof/>
                <w:webHidden/>
              </w:rPr>
              <w:fldChar w:fldCharType="end"/>
            </w:r>
          </w:hyperlink>
        </w:p>
        <w:p w14:paraId="652D31FC" w14:textId="29F0F4CE"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4" w:history="1">
            <w:r w:rsidRPr="00E54818">
              <w:rPr>
                <w:rStyle w:val="Hyperlink"/>
                <w:noProof/>
              </w:rPr>
              <w:t>5.3</w:t>
            </w:r>
            <w:r>
              <w:rPr>
                <w:rFonts w:asciiTheme="minorHAnsi" w:eastAsiaTheme="minorEastAsia" w:hAnsiTheme="minorHAnsi" w:cstheme="minorBidi"/>
                <w:noProof/>
                <w:sz w:val="24"/>
                <w:szCs w:val="24"/>
                <w:lang w:val="de-DE" w:eastAsia="de-DE"/>
              </w:rPr>
              <w:tab/>
            </w:r>
            <w:r w:rsidRPr="00E54818">
              <w:rPr>
                <w:rStyle w:val="Hyperlink"/>
                <w:noProof/>
              </w:rPr>
              <w:t>Glossar</w:t>
            </w:r>
            <w:r>
              <w:rPr>
                <w:noProof/>
                <w:webHidden/>
              </w:rPr>
              <w:tab/>
            </w:r>
            <w:r>
              <w:rPr>
                <w:noProof/>
                <w:webHidden/>
              </w:rPr>
              <w:fldChar w:fldCharType="begin"/>
            </w:r>
            <w:r>
              <w:rPr>
                <w:noProof/>
                <w:webHidden/>
              </w:rPr>
              <w:instrText xml:space="preserve"> PAGEREF _Toc126320174 \h </w:instrText>
            </w:r>
            <w:r>
              <w:rPr>
                <w:noProof/>
                <w:webHidden/>
              </w:rPr>
            </w:r>
            <w:r>
              <w:rPr>
                <w:noProof/>
                <w:webHidden/>
              </w:rPr>
              <w:fldChar w:fldCharType="separate"/>
            </w:r>
            <w:r>
              <w:rPr>
                <w:noProof/>
                <w:webHidden/>
              </w:rPr>
              <w:t>15</w:t>
            </w:r>
            <w:r>
              <w:rPr>
                <w:noProof/>
                <w:webHidden/>
              </w:rPr>
              <w:fldChar w:fldCharType="end"/>
            </w:r>
          </w:hyperlink>
        </w:p>
        <w:p w14:paraId="11E37CF9" w14:textId="515D65B5" w:rsidR="00DF0C82" w:rsidRDefault="00DF0C82">
          <w:pPr>
            <w:pStyle w:val="Verzeichnis1"/>
            <w:tabs>
              <w:tab w:val="left" w:pos="440"/>
              <w:tab w:val="right" w:leader="dot" w:pos="9016"/>
            </w:tabs>
            <w:rPr>
              <w:rFonts w:asciiTheme="minorHAnsi" w:eastAsiaTheme="minorEastAsia" w:hAnsiTheme="minorHAnsi" w:cstheme="minorBidi"/>
              <w:noProof/>
              <w:sz w:val="24"/>
              <w:szCs w:val="24"/>
              <w:lang w:val="de-DE" w:eastAsia="de-DE"/>
            </w:rPr>
          </w:pPr>
          <w:hyperlink w:anchor="_Toc126320175" w:history="1">
            <w:r w:rsidRPr="00E54818">
              <w:rPr>
                <w:rStyle w:val="Hyperlink"/>
                <w:noProof/>
                <w:lang w:val="de-DE"/>
              </w:rPr>
              <w:t>6.</w:t>
            </w:r>
            <w:r>
              <w:rPr>
                <w:rFonts w:asciiTheme="minorHAnsi" w:eastAsiaTheme="minorEastAsia" w:hAnsiTheme="minorHAnsi" w:cstheme="minorBidi"/>
                <w:noProof/>
                <w:sz w:val="24"/>
                <w:szCs w:val="24"/>
                <w:lang w:val="de-DE" w:eastAsia="de-DE"/>
              </w:rPr>
              <w:tab/>
            </w:r>
            <w:r w:rsidRPr="00E54818">
              <w:rPr>
                <w:rStyle w:val="Hyperlink"/>
                <w:noProof/>
                <w:lang w:val="de-DE"/>
              </w:rPr>
              <w:t>Anhang</w:t>
            </w:r>
            <w:r>
              <w:rPr>
                <w:noProof/>
                <w:webHidden/>
              </w:rPr>
              <w:tab/>
            </w:r>
            <w:r>
              <w:rPr>
                <w:noProof/>
                <w:webHidden/>
              </w:rPr>
              <w:fldChar w:fldCharType="begin"/>
            </w:r>
            <w:r>
              <w:rPr>
                <w:noProof/>
                <w:webHidden/>
              </w:rPr>
              <w:instrText xml:space="preserve"> PAGEREF _Toc126320175 \h </w:instrText>
            </w:r>
            <w:r>
              <w:rPr>
                <w:noProof/>
                <w:webHidden/>
              </w:rPr>
            </w:r>
            <w:r>
              <w:rPr>
                <w:noProof/>
                <w:webHidden/>
              </w:rPr>
              <w:fldChar w:fldCharType="separate"/>
            </w:r>
            <w:r>
              <w:rPr>
                <w:noProof/>
                <w:webHidden/>
              </w:rPr>
              <w:t>16</w:t>
            </w:r>
            <w:r>
              <w:rPr>
                <w:noProof/>
                <w:webHidden/>
              </w:rPr>
              <w:fldChar w:fldCharType="end"/>
            </w:r>
          </w:hyperlink>
        </w:p>
        <w:p w14:paraId="5F3E0990" w14:textId="41978543" w:rsidR="00DF0C82" w:rsidRDefault="00DF0C82">
          <w:pPr>
            <w:pStyle w:val="Verzeichnis2"/>
            <w:tabs>
              <w:tab w:val="left" w:pos="960"/>
              <w:tab w:val="right" w:leader="dot" w:pos="9016"/>
            </w:tabs>
            <w:rPr>
              <w:rFonts w:asciiTheme="minorHAnsi" w:eastAsiaTheme="minorEastAsia" w:hAnsiTheme="minorHAnsi" w:cstheme="minorBidi"/>
              <w:noProof/>
              <w:sz w:val="24"/>
              <w:szCs w:val="24"/>
              <w:lang w:val="de-DE" w:eastAsia="de-DE"/>
            </w:rPr>
          </w:pPr>
          <w:hyperlink w:anchor="_Toc126320176" w:history="1">
            <w:r w:rsidRPr="00E54818">
              <w:rPr>
                <w:rStyle w:val="Hyperlink"/>
                <w:noProof/>
                <w:lang w:val="de-DE"/>
              </w:rPr>
              <w:t>6.1</w:t>
            </w:r>
            <w:r>
              <w:rPr>
                <w:rFonts w:asciiTheme="minorHAnsi" w:eastAsiaTheme="minorEastAsia" w:hAnsiTheme="minorHAnsi" w:cstheme="minorBidi"/>
                <w:noProof/>
                <w:sz w:val="24"/>
                <w:szCs w:val="24"/>
                <w:lang w:val="de-DE" w:eastAsia="de-DE"/>
              </w:rPr>
              <w:tab/>
            </w:r>
            <w:r w:rsidRPr="00E54818">
              <w:rPr>
                <w:rStyle w:val="Hyperlink"/>
                <w:noProof/>
                <w:lang w:val="de-DE"/>
              </w:rPr>
              <w:t>Userstories und Anforderungen</w:t>
            </w:r>
            <w:r>
              <w:rPr>
                <w:noProof/>
                <w:webHidden/>
              </w:rPr>
              <w:tab/>
            </w:r>
            <w:r>
              <w:rPr>
                <w:noProof/>
                <w:webHidden/>
              </w:rPr>
              <w:fldChar w:fldCharType="begin"/>
            </w:r>
            <w:r>
              <w:rPr>
                <w:noProof/>
                <w:webHidden/>
              </w:rPr>
              <w:instrText xml:space="preserve"> PAGEREF _Toc126320176 \h </w:instrText>
            </w:r>
            <w:r>
              <w:rPr>
                <w:noProof/>
                <w:webHidden/>
              </w:rPr>
            </w:r>
            <w:r>
              <w:rPr>
                <w:noProof/>
                <w:webHidden/>
              </w:rPr>
              <w:fldChar w:fldCharType="separate"/>
            </w:r>
            <w:r>
              <w:rPr>
                <w:noProof/>
                <w:webHidden/>
              </w:rPr>
              <w:t>16</w:t>
            </w:r>
            <w:r>
              <w:rPr>
                <w:noProof/>
                <w:webHidden/>
              </w:rPr>
              <w:fldChar w:fldCharType="end"/>
            </w:r>
          </w:hyperlink>
        </w:p>
        <w:p w14:paraId="6A01C07D" w14:textId="7E2CDA2C" w:rsidR="00DF0C82" w:rsidRDefault="00DF0C82">
          <w:pPr>
            <w:pStyle w:val="Verzeichnis3"/>
            <w:tabs>
              <w:tab w:val="right" w:leader="dot" w:pos="9016"/>
            </w:tabs>
            <w:rPr>
              <w:rFonts w:cstheme="minorBidi"/>
              <w:noProof/>
              <w:sz w:val="24"/>
              <w:szCs w:val="24"/>
              <w:lang w:eastAsia="de-DE"/>
            </w:rPr>
          </w:pPr>
          <w:hyperlink w:anchor="_Toc126320177" w:history="1">
            <w:r w:rsidRPr="00E54818">
              <w:rPr>
                <w:rStyle w:val="Hyperlink"/>
                <w:noProof/>
              </w:rPr>
              <w:t>Userstories</w:t>
            </w:r>
            <w:r>
              <w:rPr>
                <w:noProof/>
                <w:webHidden/>
              </w:rPr>
              <w:tab/>
            </w:r>
            <w:r>
              <w:rPr>
                <w:noProof/>
                <w:webHidden/>
              </w:rPr>
              <w:fldChar w:fldCharType="begin"/>
            </w:r>
            <w:r>
              <w:rPr>
                <w:noProof/>
                <w:webHidden/>
              </w:rPr>
              <w:instrText xml:space="preserve"> PAGEREF _Toc126320177 \h </w:instrText>
            </w:r>
            <w:r>
              <w:rPr>
                <w:noProof/>
                <w:webHidden/>
              </w:rPr>
            </w:r>
            <w:r>
              <w:rPr>
                <w:noProof/>
                <w:webHidden/>
              </w:rPr>
              <w:fldChar w:fldCharType="separate"/>
            </w:r>
            <w:r>
              <w:rPr>
                <w:noProof/>
                <w:webHidden/>
              </w:rPr>
              <w:t>16</w:t>
            </w:r>
            <w:r>
              <w:rPr>
                <w:noProof/>
                <w:webHidden/>
              </w:rPr>
              <w:fldChar w:fldCharType="end"/>
            </w:r>
          </w:hyperlink>
        </w:p>
        <w:p w14:paraId="604259D1" w14:textId="4C6E4FA6" w:rsidR="00DF0C82" w:rsidRDefault="00DF0C82">
          <w:pPr>
            <w:pStyle w:val="Verzeichnis3"/>
            <w:tabs>
              <w:tab w:val="right" w:leader="dot" w:pos="9016"/>
            </w:tabs>
            <w:rPr>
              <w:rFonts w:cstheme="minorBidi"/>
              <w:noProof/>
              <w:sz w:val="24"/>
              <w:szCs w:val="24"/>
              <w:lang w:eastAsia="de-DE"/>
            </w:rPr>
          </w:pPr>
          <w:hyperlink w:anchor="_Toc126320178" w:history="1">
            <w:r w:rsidRPr="00E54818">
              <w:rPr>
                <w:rStyle w:val="Hyperlink"/>
                <w:noProof/>
              </w:rPr>
              <w:t>Weitere Anforderungen (Stichpunkte):</w:t>
            </w:r>
            <w:r>
              <w:rPr>
                <w:noProof/>
                <w:webHidden/>
              </w:rPr>
              <w:tab/>
            </w:r>
            <w:r>
              <w:rPr>
                <w:noProof/>
                <w:webHidden/>
              </w:rPr>
              <w:fldChar w:fldCharType="begin"/>
            </w:r>
            <w:r>
              <w:rPr>
                <w:noProof/>
                <w:webHidden/>
              </w:rPr>
              <w:instrText xml:space="preserve"> PAGEREF _Toc126320178 \h </w:instrText>
            </w:r>
            <w:r>
              <w:rPr>
                <w:noProof/>
                <w:webHidden/>
              </w:rPr>
            </w:r>
            <w:r>
              <w:rPr>
                <w:noProof/>
                <w:webHidden/>
              </w:rPr>
              <w:fldChar w:fldCharType="separate"/>
            </w:r>
            <w:r>
              <w:rPr>
                <w:noProof/>
                <w:webHidden/>
              </w:rPr>
              <w:t>17</w:t>
            </w:r>
            <w:r>
              <w:rPr>
                <w:noProof/>
                <w:webHidden/>
              </w:rPr>
              <w:fldChar w:fldCharType="end"/>
            </w:r>
          </w:hyperlink>
        </w:p>
        <w:p w14:paraId="3DA851EB" w14:textId="6C7CA208" w:rsidR="00634DC1" w:rsidRPr="00816204" w:rsidRDefault="00634DC1">
          <w:pPr>
            <w:rPr>
              <w:color w:val="000000" w:themeColor="text1"/>
            </w:rPr>
          </w:pPr>
          <w:r w:rsidRPr="00816204">
            <w:rPr>
              <w:b/>
              <w:bCs/>
              <w:color w:val="000000" w:themeColor="text1"/>
            </w:rPr>
            <w:fldChar w:fldCharType="end"/>
          </w:r>
        </w:p>
      </w:sdtContent>
    </w:sdt>
    <w:p w14:paraId="52044C18" w14:textId="77777777" w:rsidR="00634DC1" w:rsidRPr="00816204" w:rsidRDefault="00634DC1" w:rsidP="00634DC1">
      <w:pPr>
        <w:widowControl/>
        <w:autoSpaceDE/>
        <w:autoSpaceDN/>
        <w:spacing w:after="160" w:line="259" w:lineRule="auto"/>
        <w:rPr>
          <w:color w:val="000000" w:themeColor="text1"/>
          <w:lang w:val="de-DE"/>
        </w:rPr>
        <w:sectPr w:rsidR="00634DC1" w:rsidRPr="00816204" w:rsidSect="00347ED1">
          <w:pgSz w:w="11906" w:h="16838"/>
          <w:pgMar w:top="1440" w:right="1440" w:bottom="1440" w:left="1440" w:header="708" w:footer="708" w:gutter="0"/>
          <w:pgNumType w:fmt="numberInDash"/>
          <w:cols w:space="708"/>
          <w:docGrid w:linePitch="360"/>
        </w:sectPr>
      </w:pPr>
    </w:p>
    <w:p w14:paraId="16B4DBDC" w14:textId="7C87E4D5" w:rsidR="0036356D" w:rsidRDefault="00634DC1" w:rsidP="00885F2C">
      <w:pPr>
        <w:pStyle w:val="berschrift1"/>
        <w:numPr>
          <w:ilvl w:val="0"/>
          <w:numId w:val="12"/>
        </w:numPr>
        <w:spacing w:line="360" w:lineRule="auto"/>
        <w:jc w:val="both"/>
        <w:rPr>
          <w:rFonts w:ascii="VW Text" w:hAnsi="VW Text"/>
          <w:color w:val="000000" w:themeColor="text1"/>
          <w:lang w:val="de-DE"/>
        </w:rPr>
      </w:pPr>
      <w:bookmarkStart w:id="0" w:name="_Toc62063748"/>
      <w:bookmarkStart w:id="1" w:name="_Toc126320157"/>
      <w:r w:rsidRPr="00816204">
        <w:rPr>
          <w:rFonts w:ascii="VW Text" w:hAnsi="VW Text"/>
          <w:color w:val="000000" w:themeColor="text1"/>
          <w:lang w:val="de-DE"/>
        </w:rPr>
        <w:lastRenderedPageBreak/>
        <w:t>Projektdefinition</w:t>
      </w:r>
      <w:bookmarkEnd w:id="0"/>
      <w:bookmarkEnd w:id="1"/>
    </w:p>
    <w:p w14:paraId="481C30C6" w14:textId="15518233" w:rsidR="00885F2C" w:rsidRDefault="00885F2C" w:rsidP="00885F2C">
      <w:pPr>
        <w:rPr>
          <w:lang w:val="de-DE"/>
        </w:rPr>
      </w:pPr>
    </w:p>
    <w:p w14:paraId="658F7F75" w14:textId="36AD76BD" w:rsidR="00885F2C" w:rsidRDefault="00885F2C" w:rsidP="00DE0257">
      <w:pPr>
        <w:spacing w:line="360" w:lineRule="auto"/>
        <w:jc w:val="both"/>
        <w:rPr>
          <w:color w:val="000000" w:themeColor="text1"/>
          <w:sz w:val="24"/>
          <w:szCs w:val="24"/>
          <w:lang w:val="de-DE"/>
        </w:rPr>
      </w:pPr>
      <w:r>
        <w:rPr>
          <w:color w:val="000000" w:themeColor="text1"/>
          <w:sz w:val="24"/>
          <w:szCs w:val="24"/>
          <w:lang w:val="de-DE"/>
        </w:rPr>
        <w:t xml:space="preserve">Ziel dieser Projektarbeit ist </w:t>
      </w:r>
      <w:r w:rsidR="0020504C">
        <w:rPr>
          <w:color w:val="000000" w:themeColor="text1"/>
          <w:sz w:val="24"/>
          <w:szCs w:val="24"/>
          <w:lang w:val="de-DE"/>
        </w:rPr>
        <w:t>die Er</w:t>
      </w:r>
      <w:r w:rsidR="003A5963">
        <w:rPr>
          <w:color w:val="000000" w:themeColor="text1"/>
          <w:sz w:val="24"/>
          <w:szCs w:val="24"/>
          <w:lang w:val="de-DE"/>
        </w:rPr>
        <w:t>s</w:t>
      </w:r>
      <w:r w:rsidR="0020504C">
        <w:rPr>
          <w:color w:val="000000" w:themeColor="text1"/>
          <w:sz w:val="24"/>
          <w:szCs w:val="24"/>
          <w:lang w:val="de-DE"/>
        </w:rPr>
        <w:t>tellung einer Software</w:t>
      </w:r>
      <w:r>
        <w:rPr>
          <w:color w:val="000000" w:themeColor="text1"/>
          <w:sz w:val="24"/>
          <w:szCs w:val="24"/>
          <w:lang w:val="de-DE"/>
        </w:rPr>
        <w:t xml:space="preserve"> </w:t>
      </w:r>
      <w:r w:rsidR="0020504C">
        <w:rPr>
          <w:color w:val="000000" w:themeColor="text1"/>
          <w:sz w:val="24"/>
          <w:szCs w:val="24"/>
          <w:lang w:val="de-DE"/>
        </w:rPr>
        <w:t xml:space="preserve">zur </w:t>
      </w:r>
      <w:r w:rsidR="0020504C" w:rsidRPr="0020504C">
        <w:rPr>
          <w:color w:val="000000" w:themeColor="text1"/>
          <w:sz w:val="24"/>
          <w:szCs w:val="24"/>
          <w:lang w:val="de-DE"/>
        </w:rPr>
        <w:t>Verwaltung und Simulation von Produktionsstraßen</w:t>
      </w:r>
      <w:r>
        <w:rPr>
          <w:color w:val="000000" w:themeColor="text1"/>
          <w:sz w:val="24"/>
          <w:szCs w:val="24"/>
          <w:lang w:val="de-DE"/>
        </w:rPr>
        <w:t xml:space="preserve"> </w:t>
      </w:r>
      <w:r w:rsidR="002B2522">
        <w:rPr>
          <w:color w:val="000000" w:themeColor="text1"/>
          <w:sz w:val="24"/>
          <w:szCs w:val="24"/>
          <w:lang w:val="de-DE"/>
        </w:rPr>
        <w:t xml:space="preserve">in Form eines JavaFX- oder </w:t>
      </w:r>
      <w:proofErr w:type="spellStart"/>
      <w:r w:rsidR="002B2522">
        <w:rPr>
          <w:color w:val="000000" w:themeColor="text1"/>
          <w:sz w:val="24"/>
          <w:szCs w:val="24"/>
          <w:lang w:val="de-DE"/>
        </w:rPr>
        <w:t>React</w:t>
      </w:r>
      <w:proofErr w:type="spellEnd"/>
      <w:r w:rsidR="002B2522">
        <w:rPr>
          <w:color w:val="000000" w:themeColor="text1"/>
          <w:sz w:val="24"/>
          <w:szCs w:val="24"/>
          <w:lang w:val="de-DE"/>
        </w:rPr>
        <w:t>- Clients</w:t>
      </w:r>
      <w:r w:rsidR="003A5963">
        <w:rPr>
          <w:color w:val="000000" w:themeColor="text1"/>
          <w:sz w:val="24"/>
          <w:szCs w:val="24"/>
          <w:lang w:val="de-DE"/>
        </w:rPr>
        <w:t>. Dieser soll</w:t>
      </w:r>
      <w:r>
        <w:rPr>
          <w:color w:val="000000" w:themeColor="text1"/>
          <w:sz w:val="24"/>
          <w:szCs w:val="24"/>
          <w:lang w:val="de-DE"/>
        </w:rPr>
        <w:t xml:space="preserve"> dem Kunden </w:t>
      </w:r>
      <w:r w:rsidR="0020504C">
        <w:rPr>
          <w:color w:val="000000" w:themeColor="text1"/>
          <w:sz w:val="24"/>
          <w:szCs w:val="24"/>
          <w:lang w:val="de-DE"/>
        </w:rPr>
        <w:t xml:space="preserve">die Möglichkeit </w:t>
      </w:r>
      <w:r w:rsidR="003A5963">
        <w:rPr>
          <w:color w:val="000000" w:themeColor="text1"/>
          <w:sz w:val="24"/>
          <w:szCs w:val="24"/>
          <w:lang w:val="de-DE"/>
        </w:rPr>
        <w:t>geben</w:t>
      </w:r>
      <w:r w:rsidR="0020504C">
        <w:rPr>
          <w:color w:val="000000" w:themeColor="text1"/>
          <w:sz w:val="24"/>
          <w:szCs w:val="24"/>
          <w:lang w:val="de-DE"/>
        </w:rPr>
        <w:t xml:space="preserve"> die Fertigstellung eines beliebigen Autos zu simulieren.</w:t>
      </w:r>
      <w:r>
        <w:rPr>
          <w:color w:val="000000" w:themeColor="text1"/>
          <w:sz w:val="24"/>
          <w:szCs w:val="24"/>
          <w:lang w:val="de-DE"/>
        </w:rPr>
        <w:t xml:space="preserve"> </w:t>
      </w:r>
      <w:r w:rsidR="002B2522" w:rsidRPr="002B2522">
        <w:rPr>
          <w:color w:val="000000" w:themeColor="text1"/>
          <w:sz w:val="24"/>
          <w:szCs w:val="24"/>
          <w:lang w:val="de-DE"/>
        </w:rPr>
        <w:t>Die Software soll in einer wartbaren und verständlichen Architektur aufgebaut werden, die sich,</w:t>
      </w:r>
      <w:r w:rsidR="008F17E0">
        <w:rPr>
          <w:color w:val="000000" w:themeColor="text1"/>
          <w:sz w:val="24"/>
          <w:szCs w:val="24"/>
          <w:lang w:val="de-DE"/>
        </w:rPr>
        <w:t xml:space="preserve"> </w:t>
      </w:r>
      <w:r w:rsidR="002B2522" w:rsidRPr="002B2522">
        <w:rPr>
          <w:color w:val="000000" w:themeColor="text1"/>
          <w:sz w:val="24"/>
          <w:szCs w:val="24"/>
          <w:lang w:val="de-DE"/>
        </w:rPr>
        <w:t>sofern möglich, am MVC-Modell und einer Client-Server-Architektur mit Spring Boot im Backend</w:t>
      </w:r>
      <w:r w:rsidR="002B2522">
        <w:rPr>
          <w:color w:val="000000" w:themeColor="text1"/>
          <w:sz w:val="24"/>
          <w:szCs w:val="24"/>
          <w:lang w:val="de-DE"/>
        </w:rPr>
        <w:t xml:space="preserve"> </w:t>
      </w:r>
      <w:r w:rsidR="002B2522" w:rsidRPr="002B2522">
        <w:rPr>
          <w:color w:val="000000" w:themeColor="text1"/>
          <w:sz w:val="24"/>
          <w:szCs w:val="24"/>
          <w:lang w:val="de-DE"/>
        </w:rPr>
        <w:t>orientiert.</w:t>
      </w:r>
      <w:r w:rsidR="00DE0257">
        <w:rPr>
          <w:color w:val="000000" w:themeColor="text1"/>
          <w:sz w:val="24"/>
          <w:szCs w:val="24"/>
          <w:lang w:val="de-DE"/>
        </w:rPr>
        <w:t xml:space="preserve"> </w:t>
      </w:r>
      <w:r w:rsidR="00DE0257" w:rsidRPr="00DE0257">
        <w:rPr>
          <w:color w:val="000000" w:themeColor="text1"/>
          <w:sz w:val="24"/>
          <w:szCs w:val="24"/>
          <w:lang w:val="de-DE"/>
        </w:rPr>
        <w:t xml:space="preserve">Die Daten zu </w:t>
      </w:r>
      <w:r w:rsidR="0020504C">
        <w:rPr>
          <w:color w:val="000000" w:themeColor="text1"/>
          <w:sz w:val="24"/>
          <w:szCs w:val="24"/>
          <w:lang w:val="de-DE"/>
        </w:rPr>
        <w:t>den Produktionsstraßen sowie den Akteuren (Roboter, Stationen und Mitarbeiter)</w:t>
      </w:r>
      <w:r w:rsidR="00DE0257" w:rsidRPr="00DE0257">
        <w:rPr>
          <w:color w:val="000000" w:themeColor="text1"/>
          <w:sz w:val="24"/>
          <w:szCs w:val="24"/>
          <w:lang w:val="de-DE"/>
        </w:rPr>
        <w:t xml:space="preserve"> sollen in einer passenden Datenbank in Azure abgelegt</w:t>
      </w:r>
      <w:r w:rsidR="00DE0257">
        <w:rPr>
          <w:color w:val="000000" w:themeColor="text1"/>
          <w:sz w:val="24"/>
          <w:szCs w:val="24"/>
          <w:lang w:val="de-DE"/>
        </w:rPr>
        <w:t xml:space="preserve"> </w:t>
      </w:r>
      <w:r w:rsidR="00DE0257" w:rsidRPr="00DE0257">
        <w:rPr>
          <w:color w:val="000000" w:themeColor="text1"/>
          <w:sz w:val="24"/>
          <w:szCs w:val="24"/>
          <w:lang w:val="de-DE"/>
        </w:rPr>
        <w:t>werden</w:t>
      </w:r>
      <w:r w:rsidR="0020504C">
        <w:rPr>
          <w:color w:val="000000" w:themeColor="text1"/>
          <w:sz w:val="24"/>
          <w:szCs w:val="24"/>
          <w:lang w:val="de-DE"/>
        </w:rPr>
        <w:t xml:space="preserve">. Die Simulation soll im Backend stattfinden und, sobald </w:t>
      </w:r>
      <w:r w:rsidR="002C63FC">
        <w:rPr>
          <w:color w:val="000000" w:themeColor="text1"/>
          <w:sz w:val="24"/>
          <w:szCs w:val="24"/>
          <w:lang w:val="de-DE"/>
        </w:rPr>
        <w:t xml:space="preserve">sie gestartet ist, unabhängig vom Frontend </w:t>
      </w:r>
      <w:r w:rsidR="003A5963">
        <w:rPr>
          <w:color w:val="000000" w:themeColor="text1"/>
          <w:sz w:val="24"/>
          <w:szCs w:val="24"/>
          <w:lang w:val="de-DE"/>
        </w:rPr>
        <w:t>die Produktion von Fahrzeugen simulieren</w:t>
      </w:r>
      <w:r w:rsidR="002C63FC">
        <w:rPr>
          <w:color w:val="000000" w:themeColor="text1"/>
          <w:sz w:val="24"/>
          <w:szCs w:val="24"/>
          <w:lang w:val="de-DE"/>
        </w:rPr>
        <w:t>.</w:t>
      </w:r>
    </w:p>
    <w:p w14:paraId="7F3F0CF0" w14:textId="77777777" w:rsidR="00C24BAB" w:rsidRPr="00816204" w:rsidRDefault="00C24BAB" w:rsidP="0013175E">
      <w:pPr>
        <w:pStyle w:val="berschrift2"/>
        <w:spacing w:line="360" w:lineRule="auto"/>
        <w:jc w:val="both"/>
        <w:rPr>
          <w:rFonts w:ascii="VW Text" w:eastAsia="VW Text" w:hAnsi="VW Text" w:cs="VW Text"/>
          <w:color w:val="000000" w:themeColor="text1"/>
          <w:sz w:val="24"/>
          <w:szCs w:val="24"/>
          <w:lang w:val="de-DE"/>
        </w:rPr>
      </w:pPr>
      <w:bookmarkStart w:id="2" w:name="_Toc62063749"/>
    </w:p>
    <w:p w14:paraId="2762E4B6" w14:textId="783550D8" w:rsidR="00786081" w:rsidRPr="00816204" w:rsidRDefault="00634DC1" w:rsidP="00786081">
      <w:pPr>
        <w:pStyle w:val="berschrift1"/>
        <w:spacing w:line="360" w:lineRule="auto"/>
        <w:jc w:val="both"/>
        <w:rPr>
          <w:rFonts w:ascii="VW Text" w:hAnsi="VW Text"/>
          <w:color w:val="000000" w:themeColor="text1"/>
          <w:lang w:val="de-DE"/>
        </w:rPr>
      </w:pPr>
      <w:bookmarkStart w:id="3" w:name="_Toc62063750"/>
      <w:bookmarkStart w:id="4" w:name="_Toc126320158"/>
      <w:bookmarkEnd w:id="2"/>
      <w:r w:rsidRPr="00816204">
        <w:rPr>
          <w:rFonts w:ascii="VW Text" w:hAnsi="VW Text"/>
          <w:color w:val="000000" w:themeColor="text1"/>
          <w:lang w:val="de-DE"/>
        </w:rPr>
        <w:t>2.</w:t>
      </w:r>
      <w:r w:rsidRPr="00816204">
        <w:rPr>
          <w:rFonts w:ascii="VW Text" w:hAnsi="VW Text"/>
          <w:color w:val="000000" w:themeColor="text1"/>
          <w:lang w:val="de-DE"/>
        </w:rPr>
        <w:tab/>
        <w:t>Projektplanung</w:t>
      </w:r>
      <w:bookmarkEnd w:id="3"/>
      <w:bookmarkEnd w:id="4"/>
    </w:p>
    <w:p w14:paraId="306B6C59" w14:textId="77777777" w:rsidR="00BF08D7" w:rsidRPr="00816204" w:rsidRDefault="00BF08D7" w:rsidP="00BF08D7">
      <w:pPr>
        <w:rPr>
          <w:color w:val="000000" w:themeColor="text1"/>
          <w:lang w:val="de-DE"/>
        </w:rPr>
      </w:pPr>
    </w:p>
    <w:p w14:paraId="3D04B979" w14:textId="3820D5BE" w:rsidR="004A45C3" w:rsidRDefault="002C63FC" w:rsidP="00C61DBA">
      <w:pPr>
        <w:spacing w:line="360" w:lineRule="auto"/>
        <w:jc w:val="both"/>
        <w:rPr>
          <w:color w:val="000000" w:themeColor="text1"/>
          <w:sz w:val="24"/>
          <w:szCs w:val="24"/>
          <w:lang w:val="de-DE"/>
        </w:rPr>
      </w:pPr>
      <w:r>
        <w:rPr>
          <w:color w:val="000000" w:themeColor="text1"/>
          <w:sz w:val="24"/>
          <w:szCs w:val="24"/>
          <w:lang w:val="de-DE"/>
        </w:rPr>
        <w:t xml:space="preserve">Zur besseren Planung des Projekts wurden die Anforderungen zunächst in einzelne User Stories </w:t>
      </w:r>
      <w:proofErr w:type="gramStart"/>
      <w:r>
        <w:rPr>
          <w:color w:val="000000" w:themeColor="text1"/>
          <w:sz w:val="24"/>
          <w:szCs w:val="24"/>
          <w:lang w:val="de-DE"/>
        </w:rPr>
        <w:t>aufgespalten</w:t>
      </w:r>
      <w:proofErr w:type="gramEnd"/>
      <w:r>
        <w:rPr>
          <w:color w:val="000000" w:themeColor="text1"/>
          <w:sz w:val="24"/>
          <w:szCs w:val="24"/>
          <w:lang w:val="de-DE"/>
        </w:rPr>
        <w:t xml:space="preserve"> um die Umsetzung der verschiedenen Teilaspekte zu vereinfachen.</w:t>
      </w:r>
    </w:p>
    <w:p w14:paraId="6EC71D3C" w14:textId="37B0FAEA" w:rsidR="002C63FC" w:rsidRDefault="002C63FC" w:rsidP="00C61DBA">
      <w:pPr>
        <w:spacing w:line="360" w:lineRule="auto"/>
        <w:jc w:val="both"/>
        <w:rPr>
          <w:color w:val="000000" w:themeColor="text1"/>
          <w:sz w:val="24"/>
          <w:szCs w:val="24"/>
          <w:lang w:val="de-DE"/>
        </w:rPr>
      </w:pPr>
      <w:r>
        <w:rPr>
          <w:color w:val="000000" w:themeColor="text1"/>
          <w:sz w:val="24"/>
          <w:szCs w:val="24"/>
          <w:lang w:val="de-DE"/>
        </w:rPr>
        <w:t>Zu diesen</w:t>
      </w:r>
      <w:r w:rsidR="009523FE">
        <w:rPr>
          <w:color w:val="000000" w:themeColor="text1"/>
          <w:sz w:val="24"/>
          <w:szCs w:val="24"/>
          <w:lang w:val="de-DE"/>
        </w:rPr>
        <w:t xml:space="preserve"> Stories</w:t>
      </w:r>
      <w:r>
        <w:rPr>
          <w:color w:val="000000" w:themeColor="text1"/>
          <w:sz w:val="24"/>
          <w:szCs w:val="24"/>
          <w:lang w:val="de-DE"/>
        </w:rPr>
        <w:t xml:space="preserve"> wurden </w:t>
      </w:r>
      <w:r w:rsidR="009523FE">
        <w:rPr>
          <w:color w:val="000000" w:themeColor="text1"/>
          <w:sz w:val="24"/>
          <w:szCs w:val="24"/>
          <w:lang w:val="de-DE"/>
        </w:rPr>
        <w:t xml:space="preserve">Akzeptanzkriterien festgelegt, um </w:t>
      </w:r>
      <w:r>
        <w:rPr>
          <w:color w:val="000000" w:themeColor="text1"/>
          <w:sz w:val="24"/>
          <w:szCs w:val="24"/>
          <w:lang w:val="de-DE"/>
        </w:rPr>
        <w:t xml:space="preserve">die Umsetzung </w:t>
      </w:r>
      <w:proofErr w:type="gramStart"/>
      <w:r>
        <w:rPr>
          <w:color w:val="000000" w:themeColor="text1"/>
          <w:sz w:val="24"/>
          <w:szCs w:val="24"/>
          <w:lang w:val="de-DE"/>
        </w:rPr>
        <w:t xml:space="preserve">der </w:t>
      </w:r>
      <w:r w:rsidR="009523FE">
        <w:rPr>
          <w:color w:val="000000" w:themeColor="text1"/>
          <w:sz w:val="24"/>
          <w:szCs w:val="24"/>
          <w:lang w:val="de-DE"/>
        </w:rPr>
        <w:t>jeweilige Story</w:t>
      </w:r>
      <w:proofErr w:type="gramEnd"/>
      <w:r w:rsidR="009523FE">
        <w:rPr>
          <w:color w:val="000000" w:themeColor="text1"/>
          <w:sz w:val="24"/>
          <w:szCs w:val="24"/>
          <w:lang w:val="de-DE"/>
        </w:rPr>
        <w:t xml:space="preserve"> </w:t>
      </w:r>
      <w:r>
        <w:rPr>
          <w:color w:val="000000" w:themeColor="text1"/>
          <w:sz w:val="24"/>
          <w:szCs w:val="24"/>
          <w:lang w:val="de-DE"/>
        </w:rPr>
        <w:t xml:space="preserve">beurteilen zu können. Auf dieser Basis wurde ein erstes Datenmodell abgeleitet, das die Grundlage für die Gestaltung des </w:t>
      </w:r>
      <w:proofErr w:type="spellStart"/>
      <w:r>
        <w:rPr>
          <w:color w:val="000000" w:themeColor="text1"/>
          <w:sz w:val="24"/>
          <w:szCs w:val="24"/>
          <w:lang w:val="de-DE"/>
        </w:rPr>
        <w:t>Backends</w:t>
      </w:r>
      <w:proofErr w:type="spellEnd"/>
      <w:r>
        <w:rPr>
          <w:color w:val="000000" w:themeColor="text1"/>
          <w:sz w:val="24"/>
          <w:szCs w:val="24"/>
          <w:lang w:val="de-DE"/>
        </w:rPr>
        <w:t xml:space="preserve"> war.</w:t>
      </w:r>
    </w:p>
    <w:p w14:paraId="3EA9F226" w14:textId="00E0421F" w:rsidR="00A073F1" w:rsidRDefault="002C63FC" w:rsidP="00C61DBA">
      <w:pPr>
        <w:spacing w:line="360" w:lineRule="auto"/>
        <w:jc w:val="both"/>
        <w:rPr>
          <w:color w:val="000000" w:themeColor="text1"/>
          <w:sz w:val="24"/>
          <w:szCs w:val="24"/>
          <w:lang w:val="de-DE"/>
        </w:rPr>
      </w:pPr>
      <w:r>
        <w:rPr>
          <w:color w:val="000000" w:themeColor="text1"/>
          <w:sz w:val="24"/>
          <w:szCs w:val="24"/>
          <w:lang w:val="de-DE"/>
        </w:rPr>
        <w:t xml:space="preserve">Aufgrund der vielfältigen Gestaltungsmöglichkeiten, dem bewährten Zustands- und </w:t>
      </w:r>
      <w:proofErr w:type="spellStart"/>
      <w:r>
        <w:rPr>
          <w:color w:val="000000" w:themeColor="text1"/>
          <w:sz w:val="24"/>
          <w:szCs w:val="24"/>
          <w:lang w:val="de-DE"/>
        </w:rPr>
        <w:t>Ereignismanagment</w:t>
      </w:r>
      <w:proofErr w:type="spellEnd"/>
      <w:r>
        <w:rPr>
          <w:color w:val="000000" w:themeColor="text1"/>
          <w:sz w:val="24"/>
          <w:szCs w:val="24"/>
          <w:lang w:val="de-DE"/>
        </w:rPr>
        <w:t xml:space="preserve"> sowie </w:t>
      </w:r>
      <w:proofErr w:type="gramStart"/>
      <w:r>
        <w:rPr>
          <w:color w:val="000000" w:themeColor="text1"/>
          <w:sz w:val="24"/>
          <w:szCs w:val="24"/>
          <w:lang w:val="de-DE"/>
        </w:rPr>
        <w:t>der umfangreiche Erfahrung</w:t>
      </w:r>
      <w:proofErr w:type="gramEnd"/>
      <w:r>
        <w:rPr>
          <w:color w:val="000000" w:themeColor="text1"/>
          <w:sz w:val="24"/>
          <w:szCs w:val="24"/>
          <w:lang w:val="de-DE"/>
        </w:rPr>
        <w:t xml:space="preserve"> aus vergangen Projekten wurde sich für die Verwendung von </w:t>
      </w:r>
      <w:proofErr w:type="spellStart"/>
      <w:r>
        <w:rPr>
          <w:color w:val="000000" w:themeColor="text1"/>
          <w:sz w:val="24"/>
          <w:szCs w:val="24"/>
          <w:lang w:val="de-DE"/>
        </w:rPr>
        <w:t>React</w:t>
      </w:r>
      <w:proofErr w:type="spellEnd"/>
      <w:r>
        <w:rPr>
          <w:color w:val="000000" w:themeColor="text1"/>
          <w:sz w:val="24"/>
          <w:szCs w:val="24"/>
          <w:lang w:val="de-DE"/>
        </w:rPr>
        <w:t xml:space="preserve"> für die Umsetzun</w:t>
      </w:r>
      <w:r w:rsidR="003A5963">
        <w:rPr>
          <w:color w:val="000000" w:themeColor="text1"/>
          <w:sz w:val="24"/>
          <w:szCs w:val="24"/>
          <w:lang w:val="de-DE"/>
        </w:rPr>
        <w:t>g</w:t>
      </w:r>
      <w:r>
        <w:rPr>
          <w:color w:val="000000" w:themeColor="text1"/>
          <w:sz w:val="24"/>
          <w:szCs w:val="24"/>
          <w:lang w:val="de-DE"/>
        </w:rPr>
        <w:t xml:space="preserve"> des </w:t>
      </w:r>
      <w:proofErr w:type="spellStart"/>
      <w:r>
        <w:rPr>
          <w:color w:val="000000" w:themeColor="text1"/>
          <w:sz w:val="24"/>
          <w:szCs w:val="24"/>
          <w:lang w:val="de-DE"/>
        </w:rPr>
        <w:t>Frontends</w:t>
      </w:r>
      <w:proofErr w:type="spellEnd"/>
      <w:r>
        <w:rPr>
          <w:color w:val="000000" w:themeColor="text1"/>
          <w:sz w:val="24"/>
          <w:szCs w:val="24"/>
          <w:lang w:val="de-DE"/>
        </w:rPr>
        <w:t xml:space="preserve"> entschieden.</w:t>
      </w:r>
    </w:p>
    <w:p w14:paraId="54FF67F7" w14:textId="0A66DAC5" w:rsidR="00786081" w:rsidRPr="00816204" w:rsidRDefault="00A073F1" w:rsidP="00562A23">
      <w:pPr>
        <w:spacing w:line="360" w:lineRule="auto"/>
        <w:jc w:val="both"/>
        <w:rPr>
          <w:color w:val="000000" w:themeColor="text1"/>
          <w:sz w:val="24"/>
          <w:szCs w:val="24"/>
          <w:lang w:val="de-DE"/>
        </w:rPr>
      </w:pPr>
      <w:r>
        <w:rPr>
          <w:color w:val="000000" w:themeColor="text1"/>
          <w:sz w:val="24"/>
          <w:szCs w:val="24"/>
          <w:lang w:val="de-DE"/>
        </w:rPr>
        <w:t>Anhand dieses groben Projektentwurfs konnten wir unsere Zeitplanung skizzieren, die wir in Sprints zu je einem Tag aufgeteilt haben. Es folgt eine Übersicht über diese Sprints:</w:t>
      </w:r>
      <w:r w:rsidR="00562A23">
        <w:rPr>
          <w:color w:val="000000" w:themeColor="text1"/>
          <w:sz w:val="24"/>
          <w:szCs w:val="24"/>
          <w:lang w:val="de-DE"/>
        </w:rPr>
        <w:br w:type="page"/>
      </w:r>
    </w:p>
    <w:p w14:paraId="227BF306" w14:textId="0D2F0EF1" w:rsidR="00BC01FB" w:rsidRPr="00816204" w:rsidRDefault="00634DC1" w:rsidP="004814ED">
      <w:pPr>
        <w:pStyle w:val="berschrift2"/>
        <w:spacing w:line="360" w:lineRule="auto"/>
        <w:jc w:val="both"/>
        <w:rPr>
          <w:rFonts w:ascii="VW Text" w:hAnsi="VW Text"/>
          <w:color w:val="000000" w:themeColor="text1"/>
          <w:lang w:val="de-DE"/>
        </w:rPr>
      </w:pPr>
      <w:bookmarkStart w:id="5" w:name="_Toc62063751"/>
      <w:bookmarkStart w:id="6" w:name="_Toc126320159"/>
      <w:r w:rsidRPr="00816204">
        <w:rPr>
          <w:rFonts w:ascii="VW Text" w:hAnsi="VW Text"/>
          <w:color w:val="000000" w:themeColor="text1"/>
          <w:lang w:val="de-DE"/>
        </w:rPr>
        <w:lastRenderedPageBreak/>
        <w:t>2.1</w:t>
      </w:r>
      <w:r w:rsidRPr="00816204">
        <w:rPr>
          <w:rFonts w:ascii="VW Text" w:hAnsi="VW Text"/>
          <w:color w:val="000000" w:themeColor="text1"/>
          <w:lang w:val="de-DE"/>
        </w:rPr>
        <w:tab/>
        <w:t>Zeitplanung</w:t>
      </w:r>
      <w:bookmarkEnd w:id="5"/>
      <w:bookmarkEnd w:id="6"/>
    </w:p>
    <w:p w14:paraId="193A3832" w14:textId="458F49B1" w:rsidR="000849A5" w:rsidRPr="00816204" w:rsidRDefault="000849A5" w:rsidP="000849A5">
      <w:pPr>
        <w:pStyle w:val="Beschriftung"/>
        <w:keepNext/>
        <w:rPr>
          <w:i w:val="0"/>
          <w:iCs w:val="0"/>
          <w:color w:val="000000" w:themeColor="text1"/>
        </w:rPr>
      </w:pPr>
    </w:p>
    <w:tbl>
      <w:tblPr>
        <w:tblStyle w:val="Tabellenraster"/>
        <w:tblW w:w="0" w:type="auto"/>
        <w:tblLook w:val="04A0" w:firstRow="1" w:lastRow="0" w:firstColumn="1" w:lastColumn="0" w:noHBand="0" w:noVBand="1"/>
      </w:tblPr>
      <w:tblGrid>
        <w:gridCol w:w="1555"/>
        <w:gridCol w:w="7461"/>
      </w:tblGrid>
      <w:tr w:rsidR="00816204" w:rsidRPr="00816204" w14:paraId="3AC722F6" w14:textId="77777777" w:rsidTr="00816204">
        <w:tc>
          <w:tcPr>
            <w:tcW w:w="1555" w:type="dxa"/>
            <w:shd w:val="clear" w:color="auto" w:fill="9CC2E5" w:themeFill="accent1" w:themeFillTint="99"/>
          </w:tcPr>
          <w:p w14:paraId="2BB2CBCE" w14:textId="5754330A" w:rsidR="00020AFB" w:rsidRPr="00816204" w:rsidRDefault="00562A23" w:rsidP="00020AFB">
            <w:pPr>
              <w:rPr>
                <w:color w:val="000000" w:themeColor="text1"/>
                <w:lang w:val="de-DE"/>
              </w:rPr>
            </w:pPr>
            <w:r>
              <w:rPr>
                <w:color w:val="000000" w:themeColor="text1"/>
                <w:lang w:val="de-DE"/>
              </w:rPr>
              <w:t>Datum</w:t>
            </w:r>
          </w:p>
        </w:tc>
        <w:tc>
          <w:tcPr>
            <w:tcW w:w="7461" w:type="dxa"/>
            <w:shd w:val="clear" w:color="auto" w:fill="9CC2E5" w:themeFill="accent1" w:themeFillTint="99"/>
          </w:tcPr>
          <w:p w14:paraId="05417236" w14:textId="6978565A" w:rsidR="00020AFB" w:rsidRPr="00816204" w:rsidRDefault="00873DAE" w:rsidP="00177B64">
            <w:pPr>
              <w:tabs>
                <w:tab w:val="left" w:pos="2847"/>
              </w:tabs>
              <w:rPr>
                <w:color w:val="000000" w:themeColor="text1"/>
                <w:lang w:val="de-DE"/>
              </w:rPr>
            </w:pPr>
            <w:r w:rsidRPr="00816204">
              <w:rPr>
                <w:color w:val="000000" w:themeColor="text1"/>
                <w:lang w:val="de-DE"/>
              </w:rPr>
              <w:t>Aufgaben</w:t>
            </w:r>
            <w:r w:rsidR="00177B64" w:rsidRPr="00816204">
              <w:rPr>
                <w:color w:val="000000" w:themeColor="text1"/>
                <w:lang w:val="de-DE"/>
              </w:rPr>
              <w:tab/>
            </w:r>
          </w:p>
        </w:tc>
      </w:tr>
      <w:tr w:rsidR="000849A5" w:rsidRPr="00550B96" w14:paraId="623033FF" w14:textId="77777777" w:rsidTr="00B02C3A">
        <w:tc>
          <w:tcPr>
            <w:tcW w:w="1555" w:type="dxa"/>
          </w:tcPr>
          <w:p w14:paraId="04950AB1" w14:textId="60DEE072" w:rsidR="000849A5" w:rsidRPr="00816204" w:rsidRDefault="00113D3B" w:rsidP="000849A5">
            <w:pPr>
              <w:rPr>
                <w:color w:val="000000" w:themeColor="text1"/>
                <w:lang w:val="de-DE"/>
              </w:rPr>
            </w:pPr>
            <w:r>
              <w:rPr>
                <w:color w:val="000000" w:themeColor="text1"/>
                <w:lang w:val="de-DE"/>
              </w:rPr>
              <w:t>25.01.2023</w:t>
            </w:r>
          </w:p>
        </w:tc>
        <w:tc>
          <w:tcPr>
            <w:tcW w:w="7461" w:type="dxa"/>
          </w:tcPr>
          <w:p w14:paraId="559EACED" w14:textId="15FCA1F1" w:rsidR="00113D3B" w:rsidRPr="00562A23" w:rsidRDefault="000B7541" w:rsidP="00562A23">
            <w:pPr>
              <w:pStyle w:val="Listenabsatz"/>
              <w:numPr>
                <w:ilvl w:val="0"/>
                <w:numId w:val="6"/>
              </w:numPr>
              <w:rPr>
                <w:color w:val="000000" w:themeColor="text1"/>
                <w:lang w:val="de-DE"/>
              </w:rPr>
            </w:pPr>
            <w:r>
              <w:rPr>
                <w:color w:val="000000" w:themeColor="text1"/>
                <w:lang w:val="de-DE"/>
              </w:rPr>
              <w:t xml:space="preserve">Entscheiden </w:t>
            </w:r>
            <w:r w:rsidR="00A073F1">
              <w:rPr>
                <w:color w:val="000000" w:themeColor="text1"/>
                <w:lang w:val="de-DE"/>
              </w:rPr>
              <w:t>bezüglich der zu verwendenden Frameworks</w:t>
            </w:r>
          </w:p>
          <w:p w14:paraId="72A4118D" w14:textId="163AD274" w:rsidR="000B7541" w:rsidRDefault="00A073F1" w:rsidP="000B7541">
            <w:pPr>
              <w:pStyle w:val="Listenabsatz"/>
              <w:numPr>
                <w:ilvl w:val="0"/>
                <w:numId w:val="6"/>
              </w:numPr>
              <w:rPr>
                <w:color w:val="000000" w:themeColor="text1"/>
                <w:lang w:val="de-DE"/>
              </w:rPr>
            </w:pPr>
            <w:r>
              <w:rPr>
                <w:color w:val="000000" w:themeColor="text1"/>
                <w:lang w:val="de-DE"/>
              </w:rPr>
              <w:t>Erstellen der User Stories aus dem Projektantrag</w:t>
            </w:r>
          </w:p>
          <w:p w14:paraId="16F35C64" w14:textId="35435915" w:rsidR="00426935" w:rsidRPr="00816204" w:rsidRDefault="00A073F1" w:rsidP="00B02C3A">
            <w:pPr>
              <w:pStyle w:val="Listenabsatz"/>
              <w:numPr>
                <w:ilvl w:val="0"/>
                <w:numId w:val="6"/>
              </w:numPr>
              <w:rPr>
                <w:color w:val="000000" w:themeColor="text1"/>
                <w:lang w:val="de-DE"/>
              </w:rPr>
            </w:pPr>
            <w:r>
              <w:rPr>
                <w:color w:val="000000" w:themeColor="text1"/>
                <w:lang w:val="de-DE"/>
              </w:rPr>
              <w:t xml:space="preserve">Erstellen der </w:t>
            </w:r>
            <w:r w:rsidR="00426935" w:rsidRPr="00816204">
              <w:rPr>
                <w:color w:val="000000" w:themeColor="text1"/>
                <w:lang w:val="de-DE"/>
              </w:rPr>
              <w:t>Zeit</w:t>
            </w:r>
            <w:r>
              <w:rPr>
                <w:color w:val="000000" w:themeColor="text1"/>
                <w:lang w:val="de-DE"/>
              </w:rPr>
              <w:t>- und Sprintplanung</w:t>
            </w:r>
          </w:p>
          <w:p w14:paraId="71A9B4D8" w14:textId="64F7ECE6" w:rsidR="009F2BDB" w:rsidRPr="00816204" w:rsidRDefault="00A073F1" w:rsidP="00426935">
            <w:pPr>
              <w:pStyle w:val="Listenabsatz"/>
              <w:numPr>
                <w:ilvl w:val="0"/>
                <w:numId w:val="6"/>
              </w:numPr>
              <w:rPr>
                <w:color w:val="000000" w:themeColor="text1"/>
                <w:lang w:val="de-DE"/>
              </w:rPr>
            </w:pPr>
            <w:r>
              <w:rPr>
                <w:color w:val="000000" w:themeColor="text1"/>
                <w:lang w:val="de-DE"/>
              </w:rPr>
              <w:t>Mockups für die</w:t>
            </w:r>
            <w:r w:rsidR="009F2BDB" w:rsidRPr="00816204">
              <w:rPr>
                <w:color w:val="000000" w:themeColor="text1"/>
                <w:lang w:val="de-DE"/>
              </w:rPr>
              <w:t xml:space="preserve"> GUI erstellen</w:t>
            </w:r>
          </w:p>
          <w:p w14:paraId="64C7DB2D" w14:textId="6A9CDF8A" w:rsidR="00311BEA" w:rsidRPr="00816204" w:rsidRDefault="00311BEA" w:rsidP="008F58DF">
            <w:pPr>
              <w:pStyle w:val="Listenabsatz"/>
              <w:numPr>
                <w:ilvl w:val="0"/>
                <w:numId w:val="6"/>
              </w:numPr>
              <w:rPr>
                <w:color w:val="000000" w:themeColor="text1"/>
                <w:lang w:val="de-DE"/>
              </w:rPr>
            </w:pPr>
            <w:r w:rsidRPr="00816204">
              <w:rPr>
                <w:color w:val="000000" w:themeColor="text1"/>
                <w:lang w:val="de-DE"/>
              </w:rPr>
              <w:t xml:space="preserve">Einrichtung </w:t>
            </w:r>
            <w:r w:rsidR="00A073F1">
              <w:rPr>
                <w:color w:val="000000" w:themeColor="text1"/>
                <w:lang w:val="de-DE"/>
              </w:rPr>
              <w:t xml:space="preserve">des </w:t>
            </w:r>
            <w:proofErr w:type="spellStart"/>
            <w:r w:rsidR="00A073F1">
              <w:rPr>
                <w:color w:val="000000" w:themeColor="text1"/>
                <w:lang w:val="de-DE"/>
              </w:rPr>
              <w:t>Repositories</w:t>
            </w:r>
            <w:proofErr w:type="spellEnd"/>
            <w:r w:rsidR="00A073F1">
              <w:rPr>
                <w:color w:val="000000" w:themeColor="text1"/>
                <w:lang w:val="de-DE"/>
              </w:rPr>
              <w:t xml:space="preserve"> und Erstellung der Spring / </w:t>
            </w:r>
            <w:proofErr w:type="spellStart"/>
            <w:r w:rsidR="00A073F1">
              <w:rPr>
                <w:color w:val="000000" w:themeColor="text1"/>
                <w:lang w:val="de-DE"/>
              </w:rPr>
              <w:t>React</w:t>
            </w:r>
            <w:proofErr w:type="spellEnd"/>
            <w:r w:rsidR="00A073F1">
              <w:rPr>
                <w:color w:val="000000" w:themeColor="text1"/>
                <w:lang w:val="de-DE"/>
              </w:rPr>
              <w:t xml:space="preserve"> Projekte</w:t>
            </w:r>
          </w:p>
        </w:tc>
      </w:tr>
      <w:tr w:rsidR="000849A5" w:rsidRPr="00816204" w14:paraId="20451237" w14:textId="77777777" w:rsidTr="00B02C3A">
        <w:tc>
          <w:tcPr>
            <w:tcW w:w="1555" w:type="dxa"/>
          </w:tcPr>
          <w:p w14:paraId="6E47B7FE" w14:textId="0675BE22" w:rsidR="000849A5" w:rsidRPr="00816204" w:rsidRDefault="00113D3B" w:rsidP="000849A5">
            <w:pPr>
              <w:rPr>
                <w:color w:val="000000" w:themeColor="text1"/>
                <w:lang w:val="de-DE"/>
              </w:rPr>
            </w:pPr>
            <w:r>
              <w:rPr>
                <w:color w:val="000000" w:themeColor="text1"/>
                <w:lang w:val="de-DE"/>
              </w:rPr>
              <w:t>2</w:t>
            </w:r>
            <w:r w:rsidR="00562A23">
              <w:rPr>
                <w:color w:val="000000" w:themeColor="text1"/>
                <w:lang w:val="de-DE"/>
              </w:rPr>
              <w:t>6</w:t>
            </w:r>
            <w:r>
              <w:rPr>
                <w:color w:val="000000" w:themeColor="text1"/>
                <w:lang w:val="de-DE"/>
              </w:rPr>
              <w:t>.01.2023</w:t>
            </w:r>
          </w:p>
        </w:tc>
        <w:tc>
          <w:tcPr>
            <w:tcW w:w="7461" w:type="dxa"/>
          </w:tcPr>
          <w:p w14:paraId="77D086DF" w14:textId="77777777" w:rsidR="00A073F1" w:rsidRPr="00A073F1" w:rsidRDefault="00A073F1" w:rsidP="00A073F1">
            <w:pPr>
              <w:pStyle w:val="Listenabsatz"/>
              <w:numPr>
                <w:ilvl w:val="0"/>
                <w:numId w:val="20"/>
              </w:numPr>
              <w:rPr>
                <w:color w:val="000000" w:themeColor="text1"/>
                <w:lang w:val="de-DE"/>
              </w:rPr>
            </w:pPr>
            <w:r w:rsidRPr="00A073F1">
              <w:rPr>
                <w:color w:val="000000" w:themeColor="text1"/>
                <w:lang w:val="de-DE"/>
              </w:rPr>
              <w:t xml:space="preserve">Anlegen der Dokumentation </w:t>
            </w:r>
          </w:p>
          <w:p w14:paraId="52E9133D" w14:textId="74478BF1" w:rsidR="000B7541" w:rsidRDefault="00A073F1" w:rsidP="00426935">
            <w:pPr>
              <w:pStyle w:val="Listenabsatz"/>
              <w:numPr>
                <w:ilvl w:val="0"/>
                <w:numId w:val="2"/>
              </w:numPr>
              <w:rPr>
                <w:color w:val="000000" w:themeColor="text1"/>
                <w:lang w:val="de-DE"/>
              </w:rPr>
            </w:pPr>
            <w:r>
              <w:rPr>
                <w:color w:val="000000" w:themeColor="text1"/>
                <w:lang w:val="de-DE"/>
              </w:rPr>
              <w:t>Erstellung des Datenmodells</w:t>
            </w:r>
          </w:p>
          <w:p w14:paraId="63A95056" w14:textId="597B4CB0" w:rsidR="00BE23F8" w:rsidRPr="00BE23F8" w:rsidRDefault="00E73AFB" w:rsidP="00BE23F8">
            <w:pPr>
              <w:pStyle w:val="Listenabsatz"/>
              <w:numPr>
                <w:ilvl w:val="0"/>
                <w:numId w:val="2"/>
              </w:numPr>
              <w:rPr>
                <w:color w:val="000000" w:themeColor="text1"/>
                <w:lang w:val="de-DE"/>
              </w:rPr>
            </w:pPr>
            <w:r>
              <w:rPr>
                <w:color w:val="000000" w:themeColor="text1"/>
                <w:lang w:val="de-DE"/>
              </w:rPr>
              <w:t>Start der Implementierung im Backend</w:t>
            </w:r>
            <w:r w:rsidR="00BE23F8">
              <w:rPr>
                <w:color w:val="000000" w:themeColor="text1"/>
                <w:lang w:val="de-DE"/>
              </w:rPr>
              <w:t xml:space="preserve"> inkl. Tests</w:t>
            </w:r>
          </w:p>
          <w:p w14:paraId="506A7CDD" w14:textId="5D60E1AD" w:rsidR="003B17A4" w:rsidRPr="00A073F1" w:rsidRDefault="00E73AFB" w:rsidP="00A073F1">
            <w:pPr>
              <w:pStyle w:val="Listenabsatz"/>
              <w:numPr>
                <w:ilvl w:val="0"/>
                <w:numId w:val="2"/>
              </w:numPr>
              <w:rPr>
                <w:color w:val="000000" w:themeColor="text1"/>
                <w:lang w:val="de-DE"/>
              </w:rPr>
            </w:pPr>
            <w:r>
              <w:rPr>
                <w:color w:val="000000" w:themeColor="text1"/>
                <w:lang w:val="de-DE"/>
              </w:rPr>
              <w:t xml:space="preserve">Erstellen </w:t>
            </w:r>
            <w:r w:rsidR="00562A23">
              <w:rPr>
                <w:color w:val="000000" w:themeColor="text1"/>
                <w:lang w:val="de-DE"/>
              </w:rPr>
              <w:t>Landing Page</w:t>
            </w:r>
          </w:p>
        </w:tc>
      </w:tr>
      <w:tr w:rsidR="000849A5" w:rsidRPr="0020504C" w14:paraId="352A3659" w14:textId="77777777" w:rsidTr="00B02C3A">
        <w:tc>
          <w:tcPr>
            <w:tcW w:w="1555" w:type="dxa"/>
          </w:tcPr>
          <w:p w14:paraId="14D878FD" w14:textId="55D10B72" w:rsidR="000849A5" w:rsidRPr="00816204" w:rsidRDefault="00113D3B" w:rsidP="000849A5">
            <w:pPr>
              <w:rPr>
                <w:color w:val="000000" w:themeColor="text1"/>
                <w:lang w:val="de-DE"/>
              </w:rPr>
            </w:pPr>
            <w:r>
              <w:rPr>
                <w:color w:val="000000" w:themeColor="text1"/>
                <w:lang w:val="de-DE"/>
              </w:rPr>
              <w:t>2</w:t>
            </w:r>
            <w:r w:rsidR="00562A23">
              <w:rPr>
                <w:color w:val="000000" w:themeColor="text1"/>
                <w:lang w:val="de-DE"/>
              </w:rPr>
              <w:t>7</w:t>
            </w:r>
            <w:r>
              <w:rPr>
                <w:color w:val="000000" w:themeColor="text1"/>
                <w:lang w:val="de-DE"/>
              </w:rPr>
              <w:t>.01.2023</w:t>
            </w:r>
          </w:p>
        </w:tc>
        <w:tc>
          <w:tcPr>
            <w:tcW w:w="7461" w:type="dxa"/>
          </w:tcPr>
          <w:p w14:paraId="70A09F2A" w14:textId="17C15105" w:rsidR="00562A23" w:rsidRDefault="00562A23" w:rsidP="00562A23">
            <w:pPr>
              <w:pStyle w:val="Listenabsatz"/>
              <w:numPr>
                <w:ilvl w:val="0"/>
                <w:numId w:val="2"/>
              </w:numPr>
              <w:rPr>
                <w:color w:val="000000" w:themeColor="text1"/>
                <w:lang w:val="de-DE"/>
              </w:rPr>
            </w:pPr>
            <w:r>
              <w:rPr>
                <w:color w:val="000000" w:themeColor="text1"/>
                <w:lang w:val="de-DE"/>
              </w:rPr>
              <w:t>Erstellung Ressourcen Seite</w:t>
            </w:r>
          </w:p>
          <w:p w14:paraId="59DEF2F0" w14:textId="2CE5BD25" w:rsidR="00562A23" w:rsidRDefault="00562A23" w:rsidP="00562A23">
            <w:pPr>
              <w:pStyle w:val="Listenabsatz"/>
              <w:numPr>
                <w:ilvl w:val="0"/>
                <w:numId w:val="2"/>
              </w:numPr>
              <w:rPr>
                <w:color w:val="000000" w:themeColor="text1"/>
                <w:lang w:val="de-DE"/>
              </w:rPr>
            </w:pPr>
            <w:r>
              <w:rPr>
                <w:color w:val="000000" w:themeColor="text1"/>
                <w:lang w:val="de-DE"/>
              </w:rPr>
              <w:t>Erstellung der Endpunkte und Logik für die Ressourcen</w:t>
            </w:r>
          </w:p>
          <w:p w14:paraId="2DAFCE12" w14:textId="2CC698C1" w:rsidR="00562A23" w:rsidRPr="00562A23" w:rsidRDefault="00562A23" w:rsidP="00562A23">
            <w:pPr>
              <w:pStyle w:val="Listenabsatz"/>
              <w:numPr>
                <w:ilvl w:val="0"/>
                <w:numId w:val="2"/>
              </w:numPr>
              <w:rPr>
                <w:color w:val="000000" w:themeColor="text1"/>
                <w:lang w:val="de-DE"/>
              </w:rPr>
            </w:pPr>
            <w:r>
              <w:rPr>
                <w:color w:val="000000" w:themeColor="text1"/>
                <w:lang w:val="de-DE"/>
              </w:rPr>
              <w:t xml:space="preserve">Verbinden von Frontend und </w:t>
            </w:r>
            <w:proofErr w:type="gramStart"/>
            <w:r>
              <w:rPr>
                <w:color w:val="000000" w:themeColor="text1"/>
                <w:lang w:val="de-DE"/>
              </w:rPr>
              <w:t>Backend</w:t>
            </w:r>
            <w:proofErr w:type="gramEnd"/>
          </w:p>
          <w:p w14:paraId="4FA62D71" w14:textId="5993C606" w:rsidR="003B17A4" w:rsidRPr="008C18E6" w:rsidRDefault="00562A23" w:rsidP="008C18E6">
            <w:pPr>
              <w:pStyle w:val="Listenabsatz"/>
              <w:numPr>
                <w:ilvl w:val="0"/>
                <w:numId w:val="2"/>
              </w:numPr>
              <w:rPr>
                <w:color w:val="000000" w:themeColor="text1"/>
                <w:lang w:val="de-DE"/>
              </w:rPr>
            </w:pPr>
            <w:r w:rsidRPr="00816204">
              <w:rPr>
                <w:color w:val="000000" w:themeColor="text1"/>
                <w:lang w:val="de-DE"/>
              </w:rPr>
              <w:t>Dokumentation</w:t>
            </w:r>
          </w:p>
        </w:tc>
      </w:tr>
      <w:tr w:rsidR="000849A5" w:rsidRPr="00816204" w14:paraId="44B61DC2" w14:textId="77777777" w:rsidTr="00B02C3A">
        <w:tc>
          <w:tcPr>
            <w:tcW w:w="1555" w:type="dxa"/>
          </w:tcPr>
          <w:p w14:paraId="0FDA2831" w14:textId="6D1DD849" w:rsidR="000849A5" w:rsidRPr="00816204" w:rsidRDefault="00562A23" w:rsidP="000849A5">
            <w:pPr>
              <w:rPr>
                <w:color w:val="000000" w:themeColor="text1"/>
                <w:lang w:val="de-DE"/>
              </w:rPr>
            </w:pPr>
            <w:r>
              <w:rPr>
                <w:color w:val="000000" w:themeColor="text1"/>
                <w:lang w:val="de-DE"/>
              </w:rPr>
              <w:t>30</w:t>
            </w:r>
            <w:r w:rsidR="00113D3B">
              <w:rPr>
                <w:color w:val="000000" w:themeColor="text1"/>
                <w:lang w:val="de-DE"/>
              </w:rPr>
              <w:t>.01.2023</w:t>
            </w:r>
          </w:p>
        </w:tc>
        <w:tc>
          <w:tcPr>
            <w:tcW w:w="7461" w:type="dxa"/>
          </w:tcPr>
          <w:p w14:paraId="497CEFAC" w14:textId="408C2CB2" w:rsidR="00562A23" w:rsidRDefault="00562A23" w:rsidP="00BE23F8">
            <w:pPr>
              <w:pStyle w:val="Listenabsatz"/>
              <w:numPr>
                <w:ilvl w:val="0"/>
                <w:numId w:val="2"/>
              </w:numPr>
              <w:rPr>
                <w:color w:val="000000" w:themeColor="text1"/>
                <w:lang w:val="de-DE"/>
              </w:rPr>
            </w:pPr>
            <w:r>
              <w:rPr>
                <w:color w:val="000000" w:themeColor="text1"/>
                <w:lang w:val="de-DE"/>
              </w:rPr>
              <w:t>Erstellen einer Seite zum Anlegen einer Produktionslinie</w:t>
            </w:r>
          </w:p>
          <w:p w14:paraId="4849A1D1" w14:textId="5AA3734A" w:rsidR="00562A23" w:rsidRDefault="00562A23" w:rsidP="00BE23F8">
            <w:pPr>
              <w:pStyle w:val="Listenabsatz"/>
              <w:numPr>
                <w:ilvl w:val="0"/>
                <w:numId w:val="2"/>
              </w:numPr>
              <w:rPr>
                <w:color w:val="000000" w:themeColor="text1"/>
                <w:lang w:val="de-DE"/>
              </w:rPr>
            </w:pPr>
            <w:r>
              <w:rPr>
                <w:color w:val="000000" w:themeColor="text1"/>
                <w:lang w:val="de-DE"/>
              </w:rPr>
              <w:t>Erstellen der Endpunkte und Logik zur Erstellung einer Produktionsline</w:t>
            </w:r>
          </w:p>
          <w:p w14:paraId="3F449287" w14:textId="4BE91FFC" w:rsidR="00B02C3A" w:rsidRPr="00816204" w:rsidRDefault="00BE23F8" w:rsidP="00BE23F8">
            <w:pPr>
              <w:pStyle w:val="Listenabsatz"/>
              <w:numPr>
                <w:ilvl w:val="0"/>
                <w:numId w:val="2"/>
              </w:numPr>
              <w:rPr>
                <w:color w:val="000000" w:themeColor="text1"/>
                <w:lang w:val="de-DE"/>
              </w:rPr>
            </w:pPr>
            <w:r w:rsidRPr="00816204">
              <w:rPr>
                <w:color w:val="000000" w:themeColor="text1"/>
                <w:lang w:val="de-DE"/>
              </w:rPr>
              <w:t>Dokumentation</w:t>
            </w:r>
          </w:p>
        </w:tc>
      </w:tr>
      <w:tr w:rsidR="00B02C3A" w:rsidRPr="00816204" w14:paraId="75E2E4F2" w14:textId="77777777" w:rsidTr="00B02C3A">
        <w:tc>
          <w:tcPr>
            <w:tcW w:w="1555" w:type="dxa"/>
          </w:tcPr>
          <w:p w14:paraId="16121F7D" w14:textId="22778068" w:rsidR="00B02C3A" w:rsidRPr="00816204" w:rsidRDefault="00562A23" w:rsidP="000849A5">
            <w:pPr>
              <w:rPr>
                <w:color w:val="000000" w:themeColor="text1"/>
                <w:lang w:val="de-DE"/>
              </w:rPr>
            </w:pPr>
            <w:r>
              <w:rPr>
                <w:color w:val="000000" w:themeColor="text1"/>
                <w:lang w:val="de-DE"/>
              </w:rPr>
              <w:t>31</w:t>
            </w:r>
            <w:r w:rsidR="00113D3B">
              <w:rPr>
                <w:color w:val="000000" w:themeColor="text1"/>
                <w:lang w:val="de-DE"/>
              </w:rPr>
              <w:t>.01.2023</w:t>
            </w:r>
          </w:p>
        </w:tc>
        <w:tc>
          <w:tcPr>
            <w:tcW w:w="7461" w:type="dxa"/>
          </w:tcPr>
          <w:p w14:paraId="2129191B" w14:textId="77777777" w:rsidR="00562A23" w:rsidRDefault="00562A23" w:rsidP="00BE23F8">
            <w:pPr>
              <w:pStyle w:val="Listenabsatz"/>
              <w:numPr>
                <w:ilvl w:val="0"/>
                <w:numId w:val="2"/>
              </w:numPr>
              <w:rPr>
                <w:color w:val="000000" w:themeColor="text1"/>
                <w:lang w:val="de-DE"/>
              </w:rPr>
            </w:pPr>
            <w:r>
              <w:rPr>
                <w:color w:val="000000" w:themeColor="text1"/>
                <w:lang w:val="de-DE"/>
              </w:rPr>
              <w:t>Erstellen der Simulationslogik sowie der Endpunkte zur Steuerung</w:t>
            </w:r>
          </w:p>
          <w:p w14:paraId="4EF0A5FB" w14:textId="0E9D070D" w:rsidR="00562A23" w:rsidRDefault="00562A23" w:rsidP="00BE23F8">
            <w:pPr>
              <w:pStyle w:val="Listenabsatz"/>
              <w:numPr>
                <w:ilvl w:val="0"/>
                <w:numId w:val="2"/>
              </w:numPr>
              <w:rPr>
                <w:color w:val="000000" w:themeColor="text1"/>
                <w:lang w:val="de-DE"/>
              </w:rPr>
            </w:pPr>
            <w:r>
              <w:rPr>
                <w:color w:val="000000" w:themeColor="text1"/>
                <w:lang w:val="de-DE"/>
              </w:rPr>
              <w:t xml:space="preserve">Einbindung der Simulationsdaten und Steuerung auf der Landingpage </w:t>
            </w:r>
          </w:p>
          <w:p w14:paraId="504EB0D6" w14:textId="02A35496" w:rsidR="00E53897" w:rsidRPr="00BE23F8" w:rsidRDefault="00BE23F8" w:rsidP="00BE23F8">
            <w:pPr>
              <w:pStyle w:val="Listenabsatz"/>
              <w:numPr>
                <w:ilvl w:val="0"/>
                <w:numId w:val="2"/>
              </w:numPr>
              <w:rPr>
                <w:color w:val="000000" w:themeColor="text1"/>
                <w:lang w:val="de-DE"/>
              </w:rPr>
            </w:pPr>
            <w:r w:rsidRPr="00816204">
              <w:rPr>
                <w:color w:val="000000" w:themeColor="text1"/>
                <w:lang w:val="de-DE"/>
              </w:rPr>
              <w:t>Dokumentation</w:t>
            </w:r>
          </w:p>
        </w:tc>
      </w:tr>
      <w:tr w:rsidR="00E53897" w:rsidRPr="00BE23F8" w14:paraId="755C1CD2" w14:textId="77777777" w:rsidTr="00B02C3A">
        <w:tc>
          <w:tcPr>
            <w:tcW w:w="1555" w:type="dxa"/>
          </w:tcPr>
          <w:p w14:paraId="73E7BE0B" w14:textId="62AA8296" w:rsidR="00E53897" w:rsidRPr="00816204" w:rsidRDefault="00562A23" w:rsidP="000849A5">
            <w:pPr>
              <w:rPr>
                <w:color w:val="000000" w:themeColor="text1"/>
                <w:lang w:val="de-DE"/>
              </w:rPr>
            </w:pPr>
            <w:r>
              <w:rPr>
                <w:color w:val="000000" w:themeColor="text1"/>
                <w:lang w:val="de-DE"/>
              </w:rPr>
              <w:t>01</w:t>
            </w:r>
            <w:r w:rsidR="00113D3B">
              <w:rPr>
                <w:color w:val="000000" w:themeColor="text1"/>
                <w:lang w:val="de-DE"/>
              </w:rPr>
              <w:t>.0</w:t>
            </w:r>
            <w:r>
              <w:rPr>
                <w:color w:val="000000" w:themeColor="text1"/>
                <w:lang w:val="de-DE"/>
              </w:rPr>
              <w:t>2</w:t>
            </w:r>
            <w:r w:rsidR="00113D3B">
              <w:rPr>
                <w:color w:val="000000" w:themeColor="text1"/>
                <w:lang w:val="de-DE"/>
              </w:rPr>
              <w:t>.2023</w:t>
            </w:r>
          </w:p>
        </w:tc>
        <w:tc>
          <w:tcPr>
            <w:tcW w:w="7461" w:type="dxa"/>
          </w:tcPr>
          <w:p w14:paraId="4F477D3D" w14:textId="77777777" w:rsidR="00562A23" w:rsidRDefault="00562A23" w:rsidP="00562A23">
            <w:pPr>
              <w:pStyle w:val="Listenabsatz"/>
              <w:numPr>
                <w:ilvl w:val="0"/>
                <w:numId w:val="2"/>
              </w:numPr>
              <w:rPr>
                <w:color w:val="000000" w:themeColor="text1"/>
                <w:lang w:val="de-DE"/>
              </w:rPr>
            </w:pPr>
            <w:r>
              <w:rPr>
                <w:color w:val="000000" w:themeColor="text1"/>
                <w:lang w:val="de-DE"/>
              </w:rPr>
              <w:t>Erstellen einer Azure DB</w:t>
            </w:r>
          </w:p>
          <w:p w14:paraId="5778C5C2" w14:textId="1B25A3D9" w:rsidR="00562A23" w:rsidRDefault="00562A23" w:rsidP="00562A23">
            <w:pPr>
              <w:pStyle w:val="Listenabsatz"/>
              <w:numPr>
                <w:ilvl w:val="0"/>
                <w:numId w:val="2"/>
              </w:numPr>
              <w:rPr>
                <w:color w:val="000000" w:themeColor="text1"/>
                <w:lang w:val="de-DE"/>
              </w:rPr>
            </w:pPr>
            <w:r>
              <w:rPr>
                <w:color w:val="000000" w:themeColor="text1"/>
                <w:lang w:val="de-DE"/>
              </w:rPr>
              <w:t xml:space="preserve">Verbindung zwischen Azure und </w:t>
            </w:r>
            <w:proofErr w:type="gramStart"/>
            <w:r>
              <w:rPr>
                <w:color w:val="000000" w:themeColor="text1"/>
                <w:lang w:val="de-DE"/>
              </w:rPr>
              <w:t>Backend</w:t>
            </w:r>
            <w:proofErr w:type="gramEnd"/>
            <w:r>
              <w:rPr>
                <w:color w:val="000000" w:themeColor="text1"/>
                <w:lang w:val="de-DE"/>
              </w:rPr>
              <w:t xml:space="preserve"> herstellen</w:t>
            </w:r>
          </w:p>
          <w:p w14:paraId="0E0B857D" w14:textId="467D196E" w:rsidR="00562A23" w:rsidRDefault="00562A23" w:rsidP="00562A23">
            <w:pPr>
              <w:pStyle w:val="Listenabsatz"/>
              <w:numPr>
                <w:ilvl w:val="0"/>
                <w:numId w:val="2"/>
              </w:numPr>
              <w:rPr>
                <w:color w:val="000000" w:themeColor="text1"/>
                <w:lang w:val="de-DE"/>
              </w:rPr>
            </w:pPr>
            <w:r>
              <w:rPr>
                <w:color w:val="000000" w:themeColor="text1"/>
                <w:lang w:val="de-DE"/>
              </w:rPr>
              <w:t>Backend deployen</w:t>
            </w:r>
          </w:p>
          <w:p w14:paraId="1F9BD80A" w14:textId="7D575A06" w:rsidR="00BE23F8" w:rsidRPr="00816204" w:rsidRDefault="00562A23" w:rsidP="00BE23F8">
            <w:pPr>
              <w:pStyle w:val="Listenabsatz"/>
              <w:numPr>
                <w:ilvl w:val="0"/>
                <w:numId w:val="2"/>
              </w:numPr>
              <w:rPr>
                <w:color w:val="000000" w:themeColor="text1"/>
                <w:lang w:val="de-DE"/>
              </w:rPr>
            </w:pPr>
            <w:r>
              <w:rPr>
                <w:color w:val="000000" w:themeColor="text1"/>
                <w:lang w:val="de-DE"/>
              </w:rPr>
              <w:t>Validierung und Bugfixing im Frontend</w:t>
            </w:r>
          </w:p>
          <w:p w14:paraId="1C72A622" w14:textId="38BBB899" w:rsidR="00E53897" w:rsidRPr="00816204" w:rsidRDefault="00BE23F8" w:rsidP="00BE23F8">
            <w:pPr>
              <w:pStyle w:val="Listenabsatz"/>
              <w:keepNext/>
              <w:numPr>
                <w:ilvl w:val="0"/>
                <w:numId w:val="2"/>
              </w:numPr>
              <w:rPr>
                <w:i/>
                <w:iCs/>
                <w:color w:val="000000" w:themeColor="text1"/>
                <w:lang w:val="de-DE"/>
              </w:rPr>
            </w:pPr>
            <w:r>
              <w:rPr>
                <w:color w:val="000000" w:themeColor="text1"/>
                <w:lang w:val="de-DE"/>
              </w:rPr>
              <w:t>Dokumentation</w:t>
            </w:r>
          </w:p>
        </w:tc>
      </w:tr>
      <w:tr w:rsidR="007F0CAA" w:rsidRPr="007F0CAA" w14:paraId="2D52A88D" w14:textId="77777777" w:rsidTr="00B02C3A">
        <w:tc>
          <w:tcPr>
            <w:tcW w:w="1555" w:type="dxa"/>
          </w:tcPr>
          <w:p w14:paraId="724E7A5E" w14:textId="462000DE" w:rsidR="007F0CAA" w:rsidRDefault="00562A23" w:rsidP="000849A5">
            <w:pPr>
              <w:rPr>
                <w:color w:val="000000" w:themeColor="text1"/>
                <w:lang w:val="de-DE"/>
              </w:rPr>
            </w:pPr>
            <w:r>
              <w:rPr>
                <w:color w:val="000000" w:themeColor="text1"/>
                <w:lang w:val="de-DE"/>
              </w:rPr>
              <w:t>02.02</w:t>
            </w:r>
            <w:r w:rsidR="00113D3B">
              <w:rPr>
                <w:color w:val="000000" w:themeColor="text1"/>
                <w:lang w:val="de-DE"/>
              </w:rPr>
              <w:t>.2023</w:t>
            </w:r>
          </w:p>
        </w:tc>
        <w:tc>
          <w:tcPr>
            <w:tcW w:w="7461" w:type="dxa"/>
          </w:tcPr>
          <w:p w14:paraId="015020FE" w14:textId="098F8F2C" w:rsidR="00F94F60" w:rsidRDefault="00562A23" w:rsidP="00E53897">
            <w:pPr>
              <w:pStyle w:val="Listenabsatz"/>
              <w:numPr>
                <w:ilvl w:val="0"/>
                <w:numId w:val="2"/>
              </w:numPr>
              <w:rPr>
                <w:color w:val="000000" w:themeColor="text1"/>
                <w:lang w:val="de-DE"/>
              </w:rPr>
            </w:pPr>
            <w:r>
              <w:rPr>
                <w:color w:val="000000" w:themeColor="text1"/>
                <w:lang w:val="de-DE"/>
              </w:rPr>
              <w:t>Frontend</w:t>
            </w:r>
            <w:r w:rsidR="00F94F60">
              <w:rPr>
                <w:color w:val="000000" w:themeColor="text1"/>
                <w:lang w:val="de-DE"/>
              </w:rPr>
              <w:t xml:space="preserve"> </w:t>
            </w:r>
            <w:r>
              <w:rPr>
                <w:color w:val="000000" w:themeColor="text1"/>
                <w:lang w:val="de-DE"/>
              </w:rPr>
              <w:t>deployen</w:t>
            </w:r>
          </w:p>
          <w:p w14:paraId="0C06AB7D" w14:textId="6E631CD0" w:rsidR="00BE23F8" w:rsidRDefault="00BE23F8" w:rsidP="00E53897">
            <w:pPr>
              <w:pStyle w:val="Listenabsatz"/>
              <w:numPr>
                <w:ilvl w:val="0"/>
                <w:numId w:val="2"/>
              </w:numPr>
              <w:rPr>
                <w:color w:val="000000" w:themeColor="text1"/>
                <w:lang w:val="de-DE"/>
              </w:rPr>
            </w:pPr>
            <w:r>
              <w:rPr>
                <w:color w:val="000000" w:themeColor="text1"/>
                <w:lang w:val="de-DE"/>
              </w:rPr>
              <w:t>Bugfixing</w:t>
            </w:r>
            <w:r w:rsidR="00562A23">
              <w:rPr>
                <w:color w:val="000000" w:themeColor="text1"/>
                <w:lang w:val="de-DE"/>
              </w:rPr>
              <w:t xml:space="preserve"> / </w:t>
            </w:r>
            <w:proofErr w:type="spellStart"/>
            <w:r w:rsidR="00562A23">
              <w:rPr>
                <w:color w:val="000000" w:themeColor="text1"/>
                <w:lang w:val="de-DE"/>
              </w:rPr>
              <w:t>Codeconventions</w:t>
            </w:r>
            <w:proofErr w:type="spellEnd"/>
          </w:p>
          <w:p w14:paraId="47B95DDC" w14:textId="26E440CE" w:rsidR="00BE23F8" w:rsidRPr="00816204" w:rsidRDefault="00BE23F8" w:rsidP="00E53897">
            <w:pPr>
              <w:pStyle w:val="Listenabsatz"/>
              <w:numPr>
                <w:ilvl w:val="0"/>
                <w:numId w:val="2"/>
              </w:numPr>
              <w:rPr>
                <w:color w:val="000000" w:themeColor="text1"/>
                <w:lang w:val="de-DE"/>
              </w:rPr>
            </w:pPr>
            <w:r>
              <w:rPr>
                <w:color w:val="000000" w:themeColor="text1"/>
                <w:lang w:val="de-DE"/>
              </w:rPr>
              <w:t>Dokumentation</w:t>
            </w:r>
          </w:p>
        </w:tc>
      </w:tr>
      <w:tr w:rsidR="007F0CAA" w:rsidRPr="007F0CAA" w14:paraId="1DD9C582" w14:textId="77777777" w:rsidTr="00562A23">
        <w:trPr>
          <w:trHeight w:val="618"/>
        </w:trPr>
        <w:tc>
          <w:tcPr>
            <w:tcW w:w="1555" w:type="dxa"/>
          </w:tcPr>
          <w:p w14:paraId="4B134D5F" w14:textId="56BC745B" w:rsidR="007F0CAA" w:rsidRDefault="00562A23" w:rsidP="000849A5">
            <w:pPr>
              <w:rPr>
                <w:color w:val="000000" w:themeColor="text1"/>
                <w:lang w:val="de-DE"/>
              </w:rPr>
            </w:pPr>
            <w:r>
              <w:rPr>
                <w:color w:val="000000" w:themeColor="text1"/>
                <w:lang w:val="de-DE"/>
              </w:rPr>
              <w:t>03.02</w:t>
            </w:r>
            <w:r w:rsidR="00113D3B">
              <w:rPr>
                <w:color w:val="000000" w:themeColor="text1"/>
                <w:lang w:val="de-DE"/>
              </w:rPr>
              <w:t>.2023</w:t>
            </w:r>
          </w:p>
        </w:tc>
        <w:tc>
          <w:tcPr>
            <w:tcW w:w="7461" w:type="dxa"/>
          </w:tcPr>
          <w:p w14:paraId="2F6AA131" w14:textId="1ABE6FF8" w:rsidR="007F0CAA" w:rsidRDefault="00BE23F8" w:rsidP="00E53897">
            <w:pPr>
              <w:pStyle w:val="Listenabsatz"/>
              <w:numPr>
                <w:ilvl w:val="0"/>
                <w:numId w:val="2"/>
              </w:numPr>
              <w:rPr>
                <w:color w:val="000000" w:themeColor="text1"/>
                <w:lang w:val="de-DE"/>
              </w:rPr>
            </w:pPr>
            <w:r>
              <w:rPr>
                <w:color w:val="000000" w:themeColor="text1"/>
                <w:lang w:val="de-DE"/>
              </w:rPr>
              <w:t>Schönheitskorrekturen</w:t>
            </w:r>
          </w:p>
          <w:p w14:paraId="16DA2F99" w14:textId="10E46FF4" w:rsidR="008C18E6" w:rsidRDefault="008C18E6" w:rsidP="00E53897">
            <w:pPr>
              <w:pStyle w:val="Listenabsatz"/>
              <w:numPr>
                <w:ilvl w:val="0"/>
                <w:numId w:val="2"/>
              </w:numPr>
              <w:rPr>
                <w:color w:val="000000" w:themeColor="text1"/>
                <w:lang w:val="de-DE"/>
              </w:rPr>
            </w:pPr>
            <w:r>
              <w:rPr>
                <w:color w:val="000000" w:themeColor="text1"/>
                <w:lang w:val="de-DE"/>
              </w:rPr>
              <w:t>Bugfixing</w:t>
            </w:r>
          </w:p>
          <w:p w14:paraId="3E8C0CF4" w14:textId="02215363" w:rsidR="00BE23F8" w:rsidRPr="00816204" w:rsidRDefault="00562A23" w:rsidP="00E53897">
            <w:pPr>
              <w:pStyle w:val="Listenabsatz"/>
              <w:numPr>
                <w:ilvl w:val="0"/>
                <w:numId w:val="2"/>
              </w:numPr>
              <w:rPr>
                <w:color w:val="000000" w:themeColor="text1"/>
                <w:lang w:val="de-DE"/>
              </w:rPr>
            </w:pPr>
            <w:r>
              <w:rPr>
                <w:color w:val="000000" w:themeColor="text1"/>
                <w:lang w:val="de-DE"/>
              </w:rPr>
              <w:t>Dokumentation</w:t>
            </w:r>
          </w:p>
        </w:tc>
      </w:tr>
    </w:tbl>
    <w:p w14:paraId="28E467D1" w14:textId="36A9776B" w:rsidR="00020AFB" w:rsidRPr="008A7B55" w:rsidRDefault="005C58A2" w:rsidP="008A7B55">
      <w:pPr>
        <w:spacing w:line="360" w:lineRule="auto"/>
        <w:jc w:val="both"/>
      </w:pPr>
      <w:bookmarkStart w:id="7" w:name="_Toc126322592"/>
      <w:r w:rsidRPr="008A7B55">
        <w:t xml:space="preserve">Tabelle </w:t>
      </w:r>
      <w:r w:rsidR="00406014" w:rsidRPr="008A7B55">
        <w:fldChar w:fldCharType="begin"/>
      </w:r>
      <w:r w:rsidR="00406014" w:rsidRPr="008A7B55">
        <w:instrText xml:space="preserve"> SEQ Tabelle \* ARABIC </w:instrText>
      </w:r>
      <w:r w:rsidR="00406014" w:rsidRPr="008A7B55">
        <w:fldChar w:fldCharType="separate"/>
      </w:r>
      <w:r w:rsidR="0015598A">
        <w:rPr>
          <w:noProof/>
        </w:rPr>
        <w:t>1</w:t>
      </w:r>
      <w:r w:rsidR="00406014" w:rsidRPr="008A7B55">
        <w:fldChar w:fldCharType="end"/>
      </w:r>
      <w:r w:rsidRPr="008A7B55">
        <w:t>: Grobe Zeitplanung</w:t>
      </w:r>
      <w:bookmarkEnd w:id="7"/>
    </w:p>
    <w:p w14:paraId="41846959" w14:textId="77777777" w:rsidR="008C4B55" w:rsidRPr="00816204" w:rsidRDefault="008C4B55" w:rsidP="008C4B55">
      <w:pPr>
        <w:rPr>
          <w:color w:val="000000" w:themeColor="text1"/>
          <w:lang w:val="de-DE"/>
        </w:rPr>
      </w:pPr>
      <w:bookmarkStart w:id="8" w:name="_Toc62063752"/>
    </w:p>
    <w:p w14:paraId="6B9F0C98" w14:textId="523CFA88" w:rsidR="00BF08D7" w:rsidRPr="0073316E" w:rsidRDefault="00634DC1" w:rsidP="00BF08D7">
      <w:pPr>
        <w:pStyle w:val="berschrift1"/>
        <w:spacing w:line="360" w:lineRule="auto"/>
        <w:jc w:val="both"/>
        <w:rPr>
          <w:rFonts w:ascii="VW Text" w:hAnsi="VW Text"/>
          <w:color w:val="000000" w:themeColor="text1"/>
          <w:lang w:val="de-DE"/>
        </w:rPr>
      </w:pPr>
      <w:bookmarkStart w:id="9" w:name="_Toc126320160"/>
      <w:r w:rsidRPr="0073316E">
        <w:rPr>
          <w:rFonts w:ascii="VW Text" w:hAnsi="VW Text"/>
          <w:color w:val="000000" w:themeColor="text1"/>
          <w:lang w:val="de-DE"/>
        </w:rPr>
        <w:t>3.</w:t>
      </w:r>
      <w:r w:rsidRPr="0073316E">
        <w:rPr>
          <w:rFonts w:ascii="VW Text" w:hAnsi="VW Text"/>
          <w:color w:val="000000" w:themeColor="text1"/>
          <w:lang w:val="de-DE"/>
        </w:rPr>
        <w:tab/>
        <w:t>Durchführung</w:t>
      </w:r>
      <w:bookmarkEnd w:id="8"/>
      <w:bookmarkEnd w:id="9"/>
    </w:p>
    <w:p w14:paraId="05FC2059" w14:textId="77777777" w:rsidR="004B20C6" w:rsidRDefault="004B20C6" w:rsidP="00290814">
      <w:pPr>
        <w:rPr>
          <w:lang w:val="de-DE"/>
        </w:rPr>
      </w:pPr>
    </w:p>
    <w:p w14:paraId="14257845" w14:textId="5B9C4F0F" w:rsidR="008D5946" w:rsidRPr="00EA56AD" w:rsidRDefault="00290814" w:rsidP="00C16043">
      <w:pPr>
        <w:spacing w:line="360" w:lineRule="auto"/>
        <w:jc w:val="both"/>
        <w:rPr>
          <w:color w:val="000000" w:themeColor="text1"/>
          <w:sz w:val="24"/>
          <w:szCs w:val="24"/>
          <w:lang w:val="de-DE"/>
        </w:rPr>
      </w:pPr>
      <w:r w:rsidRPr="00EA56AD">
        <w:rPr>
          <w:color w:val="000000" w:themeColor="text1"/>
          <w:sz w:val="24"/>
          <w:szCs w:val="24"/>
          <w:lang w:val="de-DE"/>
        </w:rPr>
        <w:t>Nach der groben Projektplanung wurde</w:t>
      </w:r>
      <w:r w:rsidR="008D5946" w:rsidRPr="00EA56AD">
        <w:rPr>
          <w:color w:val="000000" w:themeColor="text1"/>
          <w:sz w:val="24"/>
          <w:szCs w:val="24"/>
          <w:lang w:val="de-DE"/>
        </w:rPr>
        <w:t xml:space="preserve"> ein </w:t>
      </w:r>
      <w:proofErr w:type="spellStart"/>
      <w:r w:rsidR="008D5946" w:rsidRPr="00EA56AD">
        <w:rPr>
          <w:color w:val="000000" w:themeColor="text1"/>
          <w:sz w:val="24"/>
          <w:szCs w:val="24"/>
          <w:lang w:val="de-DE"/>
        </w:rPr>
        <w:t>React</w:t>
      </w:r>
      <w:proofErr w:type="spellEnd"/>
      <w:r w:rsidR="008D5946" w:rsidRPr="00EA56AD">
        <w:rPr>
          <w:color w:val="000000" w:themeColor="text1"/>
          <w:sz w:val="24"/>
          <w:szCs w:val="24"/>
          <w:lang w:val="de-DE"/>
        </w:rPr>
        <w:t>-Client (Frontend) mit ‚</w:t>
      </w:r>
      <w:proofErr w:type="spellStart"/>
      <w:r w:rsidR="008D5946" w:rsidRPr="00EA56AD">
        <w:rPr>
          <w:color w:val="000000" w:themeColor="text1"/>
          <w:sz w:val="24"/>
          <w:szCs w:val="24"/>
          <w:lang w:val="de-DE"/>
        </w:rPr>
        <w:t>npx</w:t>
      </w:r>
      <w:proofErr w:type="spellEnd"/>
      <w:r w:rsidR="008D5946" w:rsidRPr="00EA56AD">
        <w:rPr>
          <w:color w:val="000000" w:themeColor="text1"/>
          <w:sz w:val="24"/>
          <w:szCs w:val="24"/>
          <w:lang w:val="de-DE"/>
        </w:rPr>
        <w:t xml:space="preserve"> </w:t>
      </w:r>
      <w:proofErr w:type="spellStart"/>
      <w:r w:rsidR="008D5946" w:rsidRPr="00EA56AD">
        <w:rPr>
          <w:color w:val="000000" w:themeColor="text1"/>
          <w:sz w:val="24"/>
          <w:szCs w:val="24"/>
          <w:lang w:val="de-DE"/>
        </w:rPr>
        <w:t>create</w:t>
      </w:r>
      <w:proofErr w:type="spellEnd"/>
      <w:r w:rsidR="008D5946" w:rsidRPr="00EA56AD">
        <w:rPr>
          <w:color w:val="000000" w:themeColor="text1"/>
          <w:sz w:val="24"/>
          <w:szCs w:val="24"/>
          <w:lang w:val="de-DE"/>
        </w:rPr>
        <w:t>-</w:t>
      </w:r>
      <w:proofErr w:type="spellStart"/>
      <w:r w:rsidR="008D5946" w:rsidRPr="00EA56AD">
        <w:rPr>
          <w:color w:val="000000" w:themeColor="text1"/>
          <w:sz w:val="24"/>
          <w:szCs w:val="24"/>
          <w:lang w:val="de-DE"/>
        </w:rPr>
        <w:t>react</w:t>
      </w:r>
      <w:proofErr w:type="spellEnd"/>
      <w:r w:rsidR="008D5946" w:rsidRPr="00EA56AD">
        <w:rPr>
          <w:color w:val="000000" w:themeColor="text1"/>
          <w:sz w:val="24"/>
          <w:szCs w:val="24"/>
          <w:lang w:val="de-DE"/>
        </w:rPr>
        <w:t xml:space="preserve">-app‘, sowie eine Java Spring Boot </w:t>
      </w:r>
      <w:proofErr w:type="spellStart"/>
      <w:r w:rsidR="008D5946" w:rsidRPr="00EA56AD">
        <w:rPr>
          <w:color w:val="000000" w:themeColor="text1"/>
          <w:sz w:val="24"/>
          <w:szCs w:val="24"/>
          <w:lang w:val="de-DE"/>
        </w:rPr>
        <w:t>Application</w:t>
      </w:r>
      <w:proofErr w:type="spellEnd"/>
      <w:r w:rsidR="008D5946" w:rsidRPr="00EA56AD">
        <w:rPr>
          <w:color w:val="000000" w:themeColor="text1"/>
          <w:sz w:val="24"/>
          <w:szCs w:val="24"/>
          <w:lang w:val="de-DE"/>
        </w:rPr>
        <w:t xml:space="preserve"> (Backend) mit dem Spring </w:t>
      </w:r>
      <w:proofErr w:type="spellStart"/>
      <w:r w:rsidR="008D5946" w:rsidRPr="00EA56AD">
        <w:rPr>
          <w:color w:val="000000" w:themeColor="text1"/>
          <w:sz w:val="24"/>
          <w:szCs w:val="24"/>
          <w:lang w:val="de-DE"/>
        </w:rPr>
        <w:t>Initializr</w:t>
      </w:r>
      <w:proofErr w:type="spellEnd"/>
      <w:r w:rsidR="008D5946" w:rsidRPr="00EA56AD">
        <w:rPr>
          <w:color w:val="000000" w:themeColor="text1"/>
          <w:sz w:val="24"/>
          <w:szCs w:val="24"/>
          <w:lang w:val="de-DE"/>
        </w:rPr>
        <w:t xml:space="preserve"> erstellt. Diese wurden dann dem vorab geklonten </w:t>
      </w:r>
      <w:proofErr w:type="spellStart"/>
      <w:r w:rsidR="008D5946" w:rsidRPr="00EA56AD">
        <w:rPr>
          <w:color w:val="000000" w:themeColor="text1"/>
          <w:sz w:val="24"/>
          <w:szCs w:val="24"/>
          <w:lang w:val="de-DE"/>
        </w:rPr>
        <w:t>Gruppenrepository</w:t>
      </w:r>
      <w:proofErr w:type="spellEnd"/>
      <w:r w:rsidR="008D5946" w:rsidRPr="00EA56AD">
        <w:rPr>
          <w:color w:val="000000" w:themeColor="text1"/>
          <w:sz w:val="24"/>
          <w:szCs w:val="24"/>
          <w:lang w:val="de-DE"/>
        </w:rPr>
        <w:t xml:space="preserve"> hinzugefügt, damit alle Projektbeteiligten Zugriff auf den gesamten Quellcode haben.</w:t>
      </w:r>
    </w:p>
    <w:p w14:paraId="70A466E6" w14:textId="71CD5149" w:rsidR="008A7B55" w:rsidRDefault="00C16043" w:rsidP="008C4B55">
      <w:pPr>
        <w:spacing w:line="360" w:lineRule="auto"/>
        <w:jc w:val="both"/>
        <w:rPr>
          <w:color w:val="000000" w:themeColor="text1"/>
          <w:sz w:val="24"/>
          <w:szCs w:val="24"/>
          <w:lang w:val="de-DE"/>
        </w:rPr>
      </w:pPr>
      <w:r w:rsidRPr="00EA56AD">
        <w:rPr>
          <w:color w:val="000000" w:themeColor="text1"/>
          <w:sz w:val="24"/>
          <w:szCs w:val="24"/>
          <w:lang w:val="de-DE"/>
        </w:rPr>
        <w:lastRenderedPageBreak/>
        <w:t xml:space="preserve">Tägliche </w:t>
      </w:r>
      <w:proofErr w:type="spellStart"/>
      <w:r w:rsidRPr="00EA56AD">
        <w:rPr>
          <w:color w:val="000000" w:themeColor="text1"/>
          <w:sz w:val="24"/>
          <w:szCs w:val="24"/>
          <w:lang w:val="de-DE"/>
        </w:rPr>
        <w:t>Standups</w:t>
      </w:r>
      <w:proofErr w:type="spellEnd"/>
      <w:r w:rsidRPr="00EA56AD">
        <w:rPr>
          <w:color w:val="000000" w:themeColor="text1"/>
          <w:sz w:val="24"/>
          <w:szCs w:val="24"/>
          <w:lang w:val="de-DE"/>
        </w:rPr>
        <w:t xml:space="preserve"> am Morgen dienten dazu die Tagesziele zu definieren. An Tagesende wurde eine Retrospektive durchgeführt, um über die Fortschritte des Tages und aufgetretene Probleme zu sprechen und diese, falls möglich, in den nächsten Sprints abzustellen.</w:t>
      </w:r>
    </w:p>
    <w:p w14:paraId="6CB45E9E" w14:textId="77777777" w:rsidR="008A7B55" w:rsidRPr="008A7B55" w:rsidRDefault="008A7B55" w:rsidP="008C4B55">
      <w:pPr>
        <w:spacing w:line="360" w:lineRule="auto"/>
        <w:jc w:val="both"/>
        <w:rPr>
          <w:color w:val="000000" w:themeColor="text1"/>
          <w:sz w:val="24"/>
          <w:szCs w:val="24"/>
          <w:lang w:val="de-DE"/>
        </w:rPr>
      </w:pPr>
    </w:p>
    <w:p w14:paraId="5D614108" w14:textId="389629E9" w:rsidR="00634DC1" w:rsidRPr="00056B75" w:rsidRDefault="00634DC1" w:rsidP="0013175E">
      <w:pPr>
        <w:pStyle w:val="berschrift2"/>
        <w:spacing w:line="360" w:lineRule="auto"/>
        <w:jc w:val="both"/>
        <w:rPr>
          <w:rFonts w:ascii="VW Text" w:hAnsi="VW Text"/>
          <w:color w:val="000000" w:themeColor="text1"/>
          <w:lang w:val="de-DE"/>
        </w:rPr>
      </w:pPr>
      <w:bookmarkStart w:id="10" w:name="_Toc62063753"/>
      <w:bookmarkStart w:id="11" w:name="_Toc126320161"/>
      <w:r w:rsidRPr="00056B75">
        <w:rPr>
          <w:rFonts w:ascii="VW Text" w:hAnsi="VW Text"/>
          <w:color w:val="000000" w:themeColor="text1"/>
          <w:lang w:val="de-DE"/>
        </w:rPr>
        <w:t>3.2</w:t>
      </w:r>
      <w:r w:rsidRPr="00056B75">
        <w:rPr>
          <w:rFonts w:ascii="VW Text" w:hAnsi="VW Text"/>
          <w:color w:val="000000" w:themeColor="text1"/>
          <w:lang w:val="de-DE"/>
        </w:rPr>
        <w:tab/>
        <w:t>Design</w:t>
      </w:r>
      <w:bookmarkEnd w:id="10"/>
      <w:bookmarkEnd w:id="11"/>
    </w:p>
    <w:p w14:paraId="73D2B458" w14:textId="755D98F7" w:rsidR="00B12460" w:rsidRDefault="00B12460" w:rsidP="00B12460">
      <w:pPr>
        <w:rPr>
          <w:lang w:val="de-DE"/>
        </w:rPr>
      </w:pPr>
    </w:p>
    <w:p w14:paraId="22C22575" w14:textId="0208E31E" w:rsidR="00B12460" w:rsidRDefault="00416BA1" w:rsidP="00056B75">
      <w:pPr>
        <w:spacing w:line="360" w:lineRule="auto"/>
        <w:jc w:val="both"/>
        <w:rPr>
          <w:color w:val="000000" w:themeColor="text1"/>
          <w:sz w:val="24"/>
          <w:szCs w:val="24"/>
          <w:lang w:val="de-DE"/>
        </w:rPr>
      </w:pPr>
      <w:r>
        <w:rPr>
          <w:color w:val="000000" w:themeColor="text1"/>
          <w:sz w:val="24"/>
          <w:szCs w:val="24"/>
          <w:lang w:val="de-DE"/>
        </w:rPr>
        <w:t xml:space="preserve">Das Design der App sollte </w:t>
      </w:r>
      <w:proofErr w:type="spellStart"/>
      <w:r>
        <w:rPr>
          <w:color w:val="000000" w:themeColor="text1"/>
          <w:sz w:val="24"/>
          <w:szCs w:val="24"/>
          <w:lang w:val="de-DE"/>
        </w:rPr>
        <w:t>möglichs</w:t>
      </w:r>
      <w:proofErr w:type="spellEnd"/>
      <w:r>
        <w:rPr>
          <w:color w:val="000000" w:themeColor="text1"/>
          <w:sz w:val="24"/>
          <w:szCs w:val="24"/>
          <w:lang w:val="de-DE"/>
        </w:rPr>
        <w:t xml:space="preserve"> einfach und intuitiv sein. Daher entschieden wir uns </w:t>
      </w:r>
      <w:r w:rsidR="006B2070">
        <w:rPr>
          <w:color w:val="000000" w:themeColor="text1"/>
          <w:sz w:val="24"/>
          <w:szCs w:val="24"/>
          <w:lang w:val="de-DE"/>
        </w:rPr>
        <w:t xml:space="preserve">dafür, </w:t>
      </w:r>
      <w:r>
        <w:rPr>
          <w:color w:val="000000" w:themeColor="text1"/>
          <w:sz w:val="24"/>
          <w:szCs w:val="24"/>
          <w:lang w:val="de-DE"/>
        </w:rPr>
        <w:t>möglichst viele der relevanten Informationen bereits auf der Startseite anzuzeigen</w:t>
      </w:r>
      <w:r w:rsidR="00B12460" w:rsidRPr="00056B75">
        <w:rPr>
          <w:color w:val="000000" w:themeColor="text1"/>
          <w:sz w:val="24"/>
          <w:szCs w:val="24"/>
          <w:lang w:val="de-DE"/>
        </w:rPr>
        <w:t xml:space="preserve">. </w:t>
      </w:r>
      <w:r w:rsidR="006B2070">
        <w:rPr>
          <w:color w:val="000000" w:themeColor="text1"/>
          <w:sz w:val="24"/>
          <w:szCs w:val="24"/>
          <w:lang w:val="de-DE"/>
        </w:rPr>
        <w:t xml:space="preserve">Um den User auch in den anderen Bereichen der Anwendung sofort abzuholen, wurde über alle Seiten ein einheitlicher Header verwendet, über den auch die Navigation abläuft. </w:t>
      </w:r>
      <w:r w:rsidR="00354A13">
        <w:rPr>
          <w:color w:val="000000" w:themeColor="text1"/>
          <w:sz w:val="24"/>
          <w:szCs w:val="24"/>
          <w:lang w:val="de-DE"/>
        </w:rPr>
        <w:t xml:space="preserve">Insgesamt verfügt die Anwendung über drei </w:t>
      </w:r>
      <w:proofErr w:type="spellStart"/>
      <w:r w:rsidR="00354A13">
        <w:rPr>
          <w:color w:val="000000" w:themeColor="text1"/>
          <w:sz w:val="24"/>
          <w:szCs w:val="24"/>
          <w:lang w:val="de-DE"/>
        </w:rPr>
        <w:t>Ansicheten</w:t>
      </w:r>
      <w:proofErr w:type="spellEnd"/>
      <w:r w:rsidR="00354A13">
        <w:rPr>
          <w:color w:val="000000" w:themeColor="text1"/>
          <w:sz w:val="24"/>
          <w:szCs w:val="24"/>
          <w:lang w:val="de-DE"/>
        </w:rPr>
        <w:t xml:space="preserve">, die im </w:t>
      </w:r>
      <w:proofErr w:type="spellStart"/>
      <w:proofErr w:type="gramStart"/>
      <w:r w:rsidR="00354A13">
        <w:rPr>
          <w:color w:val="000000" w:themeColor="text1"/>
          <w:sz w:val="24"/>
          <w:szCs w:val="24"/>
          <w:lang w:val="de-DE"/>
        </w:rPr>
        <w:t>folgenden</w:t>
      </w:r>
      <w:proofErr w:type="spellEnd"/>
      <w:proofErr w:type="gramEnd"/>
      <w:r w:rsidR="00354A13">
        <w:rPr>
          <w:color w:val="000000" w:themeColor="text1"/>
          <w:sz w:val="24"/>
          <w:szCs w:val="24"/>
          <w:lang w:val="de-DE"/>
        </w:rPr>
        <w:t xml:space="preserve"> kurz vorgestellt werden:</w:t>
      </w:r>
    </w:p>
    <w:p w14:paraId="40F8A720" w14:textId="1E304EAB" w:rsidR="00056B75" w:rsidRDefault="00056B75" w:rsidP="00056B75">
      <w:pPr>
        <w:spacing w:line="360" w:lineRule="auto"/>
        <w:jc w:val="both"/>
        <w:rPr>
          <w:color w:val="000000" w:themeColor="text1"/>
          <w:sz w:val="24"/>
          <w:szCs w:val="24"/>
          <w:lang w:val="de-DE"/>
        </w:rPr>
      </w:pPr>
    </w:p>
    <w:p w14:paraId="5896E938" w14:textId="77777777" w:rsidR="003E7D04" w:rsidRDefault="00354A13" w:rsidP="003E7D04">
      <w:pPr>
        <w:keepNext/>
        <w:spacing w:line="360" w:lineRule="auto"/>
        <w:jc w:val="both"/>
      </w:pPr>
      <w:r w:rsidRPr="00354A13">
        <w:rPr>
          <w:noProof/>
          <w:color w:val="000000" w:themeColor="text1"/>
          <w:sz w:val="24"/>
          <w:szCs w:val="24"/>
          <w:lang w:val="de-DE"/>
        </w:rPr>
        <w:drawing>
          <wp:inline distT="0" distB="0" distL="0" distR="0" wp14:anchorId="0D0970AC" wp14:editId="24975882">
            <wp:extent cx="5731510" cy="2552700"/>
            <wp:effectExtent l="12700" t="12700" r="8890" b="1270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2708"/>
                    <a:stretch/>
                  </pic:blipFill>
                  <pic:spPr bwMode="auto">
                    <a:xfrm>
                      <a:off x="0" y="0"/>
                      <a:ext cx="5731510" cy="25527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7DDE77" w14:textId="6B4010F7" w:rsidR="003E7D04" w:rsidRPr="008A7B55" w:rsidRDefault="003E7D04" w:rsidP="008A7B55">
      <w:pPr>
        <w:spacing w:line="360" w:lineRule="auto"/>
        <w:jc w:val="both"/>
      </w:pPr>
      <w:bookmarkStart w:id="12" w:name="_Ref126243577"/>
      <w:bookmarkStart w:id="13" w:name="_Ref126243514"/>
      <w:bookmarkStart w:id="14" w:name="_Toc126322585"/>
      <w:proofErr w:type="spellStart"/>
      <w:r w:rsidRPr="008A7B55">
        <w:t>Abbildung</w:t>
      </w:r>
      <w:proofErr w:type="spellEnd"/>
      <w:r w:rsidRPr="008A7B55">
        <w:t xml:space="preserve"> </w:t>
      </w:r>
      <w:r>
        <w:fldChar w:fldCharType="begin"/>
      </w:r>
      <w:r w:rsidRPr="008A7B55">
        <w:instrText xml:space="preserve"> SEQ Abbildung \* ARABIC </w:instrText>
      </w:r>
      <w:r>
        <w:fldChar w:fldCharType="separate"/>
      </w:r>
      <w:r w:rsidR="008E3424">
        <w:rPr>
          <w:noProof/>
        </w:rPr>
        <w:t>1</w:t>
      </w:r>
      <w:r>
        <w:fldChar w:fldCharType="end"/>
      </w:r>
      <w:bookmarkEnd w:id="12"/>
      <w:r w:rsidRPr="008A7B55">
        <w:t xml:space="preserve">: </w:t>
      </w:r>
      <w:r w:rsidR="008E3424">
        <w:t xml:space="preserve">Mockup </w:t>
      </w:r>
      <w:proofErr w:type="spellStart"/>
      <w:r w:rsidRPr="008A7B55">
        <w:t>Startseite</w:t>
      </w:r>
      <w:bookmarkEnd w:id="13"/>
      <w:bookmarkEnd w:id="14"/>
      <w:proofErr w:type="spellEnd"/>
    </w:p>
    <w:p w14:paraId="28FCF223" w14:textId="77777777" w:rsidR="008A7B55" w:rsidRDefault="008A7B55" w:rsidP="003E7D04">
      <w:pPr>
        <w:keepNext/>
        <w:spacing w:line="360" w:lineRule="auto"/>
        <w:rPr>
          <w:noProof/>
          <w:color w:val="000000" w:themeColor="text1"/>
          <w:sz w:val="24"/>
          <w:szCs w:val="24"/>
          <w:lang w:val="de-DE"/>
        </w:rPr>
      </w:pPr>
    </w:p>
    <w:p w14:paraId="59D4540B" w14:textId="73FA967D" w:rsidR="003E7D04" w:rsidRPr="003E7D04" w:rsidRDefault="003E7D04" w:rsidP="003E7D04">
      <w:pPr>
        <w:keepNext/>
        <w:spacing w:line="360" w:lineRule="auto"/>
        <w:rPr>
          <w:lang w:val="de-DE"/>
        </w:rPr>
      </w:pPr>
      <w:r>
        <w:rPr>
          <w:noProof/>
          <w:color w:val="000000" w:themeColor="text1"/>
          <w:sz w:val="24"/>
          <w:szCs w:val="24"/>
          <w:lang w:val="de-DE"/>
        </w:rPr>
        <w:t xml:space="preserve">Wie in </w:t>
      </w:r>
      <w:r>
        <w:rPr>
          <w:noProof/>
          <w:color w:val="000000" w:themeColor="text1"/>
          <w:sz w:val="24"/>
          <w:szCs w:val="24"/>
          <w:lang w:val="de-DE"/>
        </w:rPr>
        <w:fldChar w:fldCharType="begin"/>
      </w:r>
      <w:r>
        <w:rPr>
          <w:noProof/>
          <w:color w:val="000000" w:themeColor="text1"/>
          <w:sz w:val="24"/>
          <w:szCs w:val="24"/>
          <w:lang w:val="de-DE"/>
        </w:rPr>
        <w:instrText xml:space="preserve"> REF _Ref126243577 \h </w:instrText>
      </w:r>
      <w:r>
        <w:rPr>
          <w:noProof/>
          <w:color w:val="000000" w:themeColor="text1"/>
          <w:sz w:val="24"/>
          <w:szCs w:val="24"/>
          <w:lang w:val="de-DE"/>
        </w:rPr>
      </w:r>
      <w:r>
        <w:rPr>
          <w:noProof/>
          <w:color w:val="000000" w:themeColor="text1"/>
          <w:sz w:val="24"/>
          <w:szCs w:val="24"/>
          <w:lang w:val="de-DE"/>
        </w:rPr>
        <w:fldChar w:fldCharType="separate"/>
      </w:r>
      <w:r w:rsidRPr="003E7D04">
        <w:rPr>
          <w:lang w:val="de-DE"/>
        </w:rPr>
        <w:t xml:space="preserve">Abbildung </w:t>
      </w:r>
      <w:r w:rsidRPr="003E7D04">
        <w:rPr>
          <w:noProof/>
          <w:lang w:val="de-DE"/>
        </w:rPr>
        <w:t>1</w:t>
      </w:r>
      <w:r>
        <w:rPr>
          <w:noProof/>
          <w:color w:val="000000" w:themeColor="text1"/>
          <w:sz w:val="24"/>
          <w:szCs w:val="24"/>
          <w:lang w:val="de-DE"/>
        </w:rPr>
        <w:fldChar w:fldCharType="end"/>
      </w:r>
      <w:r>
        <w:rPr>
          <w:noProof/>
          <w:color w:val="000000" w:themeColor="text1"/>
          <w:sz w:val="24"/>
          <w:szCs w:val="24"/>
          <w:lang w:val="de-DE"/>
        </w:rPr>
        <w:t xml:space="preserve"> dargestellt soll</w:t>
      </w:r>
      <w:r w:rsidR="005D4374">
        <w:rPr>
          <w:noProof/>
          <w:color w:val="000000" w:themeColor="text1"/>
          <w:sz w:val="24"/>
          <w:szCs w:val="24"/>
          <w:lang w:val="de-DE"/>
        </w:rPr>
        <w:t xml:space="preserve"> </w:t>
      </w:r>
      <w:r>
        <w:rPr>
          <w:noProof/>
          <w:color w:val="000000" w:themeColor="text1"/>
          <w:sz w:val="24"/>
          <w:szCs w:val="24"/>
          <w:lang w:val="de-DE"/>
        </w:rPr>
        <w:t xml:space="preserve">diese Ansicht den Mittelpunkt der Anwendung darstellen. </w:t>
      </w:r>
      <w:r w:rsidR="00354A13" w:rsidRPr="00354A13">
        <w:rPr>
          <w:noProof/>
          <w:color w:val="000000" w:themeColor="text1"/>
          <w:sz w:val="24"/>
          <w:szCs w:val="24"/>
          <w:lang w:val="de-DE"/>
        </w:rPr>
        <w:t xml:space="preserve"> </w:t>
      </w:r>
      <w:r>
        <w:rPr>
          <w:noProof/>
          <w:color w:val="000000" w:themeColor="text1"/>
          <w:sz w:val="24"/>
          <w:szCs w:val="24"/>
          <w:lang w:val="de-DE"/>
        </w:rPr>
        <w:t xml:space="preserve">Sie soll einen Überblick über die Erstellten Produktionslinien bieten und gegebenenfalls </w:t>
      </w:r>
      <w:r w:rsidR="005D4374">
        <w:rPr>
          <w:noProof/>
          <w:color w:val="000000" w:themeColor="text1"/>
          <w:sz w:val="24"/>
          <w:szCs w:val="24"/>
          <w:lang w:val="de-DE"/>
        </w:rPr>
        <w:t>weitere</w:t>
      </w:r>
      <w:r>
        <w:rPr>
          <w:noProof/>
          <w:color w:val="000000" w:themeColor="text1"/>
          <w:sz w:val="24"/>
          <w:szCs w:val="24"/>
          <w:lang w:val="de-DE"/>
        </w:rPr>
        <w:t xml:space="preserve"> Elemente zur Darstellung des aktuellen Status </w:t>
      </w:r>
      <w:r w:rsidR="005D4374">
        <w:rPr>
          <w:noProof/>
          <w:color w:val="000000" w:themeColor="text1"/>
          <w:sz w:val="24"/>
          <w:szCs w:val="24"/>
          <w:lang w:val="de-DE"/>
        </w:rPr>
        <w:t xml:space="preserve">(läuft / läuft nicht, Produzierte Fahrzeuge etc.) </w:t>
      </w:r>
      <w:r>
        <w:rPr>
          <w:noProof/>
          <w:color w:val="000000" w:themeColor="text1"/>
          <w:sz w:val="24"/>
          <w:szCs w:val="24"/>
          <w:lang w:val="de-DE"/>
        </w:rPr>
        <w:t xml:space="preserve">und zur Steuerung der Simulation </w:t>
      </w:r>
      <w:r w:rsidR="005D4374">
        <w:rPr>
          <w:noProof/>
          <w:color w:val="000000" w:themeColor="text1"/>
          <w:sz w:val="24"/>
          <w:szCs w:val="24"/>
          <w:lang w:val="de-DE"/>
        </w:rPr>
        <w:t xml:space="preserve">(Start, Stopp, Geschwindigkeit) </w:t>
      </w:r>
      <w:r>
        <w:rPr>
          <w:noProof/>
          <w:color w:val="000000" w:themeColor="text1"/>
          <w:sz w:val="24"/>
          <w:szCs w:val="24"/>
          <w:lang w:val="de-DE"/>
        </w:rPr>
        <w:t>enthalten. Darüber hinaus kann von</w:t>
      </w:r>
      <w:r w:rsidRPr="003E7D04">
        <w:rPr>
          <w:noProof/>
          <w:color w:val="000000" w:themeColor="text1"/>
          <w:sz w:val="24"/>
          <w:szCs w:val="24"/>
          <w:lang w:val="de-DE"/>
        </w:rPr>
        <w:t xml:space="preserve"> </w:t>
      </w:r>
      <w:r w:rsidR="00FA1442" w:rsidRPr="00FA1442">
        <w:rPr>
          <w:noProof/>
          <w:color w:val="000000" w:themeColor="text1"/>
          <w:sz w:val="24"/>
          <w:szCs w:val="24"/>
          <w:lang w:val="de-DE"/>
        </w:rPr>
        <w:t xml:space="preserve"> </w:t>
      </w:r>
      <w:r>
        <w:rPr>
          <w:noProof/>
          <w:color w:val="000000" w:themeColor="text1"/>
          <w:sz w:val="24"/>
          <w:szCs w:val="24"/>
          <w:lang w:val="de-DE"/>
        </w:rPr>
        <w:t xml:space="preserve">hier zu den Seiten zur Erstelleung der Ressourcen und zum Anlegen einer neuen Produktionsline navigiert </w:t>
      </w:r>
      <w:r>
        <w:rPr>
          <w:noProof/>
          <w:color w:val="000000" w:themeColor="text1"/>
          <w:sz w:val="24"/>
          <w:szCs w:val="24"/>
          <w:lang w:val="de-DE"/>
        </w:rPr>
        <w:lastRenderedPageBreak/>
        <w:t xml:space="preserve">werden. </w:t>
      </w:r>
      <w:r w:rsidRPr="003E7D04">
        <w:rPr>
          <w:noProof/>
          <w:color w:val="000000" w:themeColor="text1"/>
          <w:sz w:val="24"/>
          <w:szCs w:val="24"/>
          <w:lang w:val="de-DE"/>
        </w:rPr>
        <w:drawing>
          <wp:inline distT="0" distB="0" distL="0" distR="0" wp14:anchorId="471F7EB7" wp14:editId="35556109">
            <wp:extent cx="5731510" cy="2844800"/>
            <wp:effectExtent l="12700" t="12700" r="8890" b="1270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5284"/>
                    <a:stretch/>
                  </pic:blipFill>
                  <pic:spPr bwMode="auto">
                    <a:xfrm>
                      <a:off x="0" y="0"/>
                      <a:ext cx="5731510" cy="28448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A914C5" w14:textId="39BE9335" w:rsidR="003E7D04" w:rsidRPr="008A7B55" w:rsidRDefault="003E7D04" w:rsidP="008A7B55">
      <w:pPr>
        <w:spacing w:line="360" w:lineRule="auto"/>
        <w:jc w:val="both"/>
      </w:pPr>
      <w:bookmarkStart w:id="15" w:name="_Ref126243754"/>
      <w:bookmarkStart w:id="16" w:name="_Toc126322586"/>
      <w:proofErr w:type="spellStart"/>
      <w:r w:rsidRPr="008A7B55">
        <w:t>Abbildung</w:t>
      </w:r>
      <w:proofErr w:type="spellEnd"/>
      <w:r w:rsidRPr="008A7B55">
        <w:t xml:space="preserve"> </w:t>
      </w:r>
      <w:r>
        <w:fldChar w:fldCharType="begin"/>
      </w:r>
      <w:r w:rsidRPr="008A7B55">
        <w:instrText xml:space="preserve"> SEQ Abbildung \* ARABIC </w:instrText>
      </w:r>
      <w:r>
        <w:fldChar w:fldCharType="separate"/>
      </w:r>
      <w:r w:rsidR="008E3424">
        <w:rPr>
          <w:noProof/>
        </w:rPr>
        <w:t>2</w:t>
      </w:r>
      <w:r>
        <w:fldChar w:fldCharType="end"/>
      </w:r>
      <w:bookmarkEnd w:id="15"/>
      <w:r w:rsidRPr="008A7B55">
        <w:t xml:space="preserve">: </w:t>
      </w:r>
      <w:r w:rsidR="008E3424">
        <w:t xml:space="preserve">Mockup </w:t>
      </w:r>
      <w:proofErr w:type="spellStart"/>
      <w:r w:rsidRPr="008A7B55">
        <w:t>Produktionsstraße</w:t>
      </w:r>
      <w:proofErr w:type="spellEnd"/>
      <w:r w:rsidRPr="008A7B55">
        <w:t xml:space="preserve"> </w:t>
      </w:r>
      <w:proofErr w:type="spellStart"/>
      <w:r w:rsidRPr="008A7B55">
        <w:t>erstellen</w:t>
      </w:r>
      <w:bookmarkEnd w:id="16"/>
      <w:proofErr w:type="spellEnd"/>
    </w:p>
    <w:p w14:paraId="16CEA9B5" w14:textId="77777777" w:rsidR="008A7B55" w:rsidRDefault="008A7B55" w:rsidP="005D4374">
      <w:pPr>
        <w:keepNext/>
        <w:spacing w:line="360" w:lineRule="auto"/>
        <w:rPr>
          <w:noProof/>
          <w:color w:val="000000" w:themeColor="text1"/>
          <w:sz w:val="24"/>
          <w:szCs w:val="24"/>
          <w:lang w:val="de-DE"/>
        </w:rPr>
      </w:pPr>
    </w:p>
    <w:p w14:paraId="5DB9344D" w14:textId="0AE1E303" w:rsidR="005D4374" w:rsidRPr="005D4374" w:rsidRDefault="003E7D04" w:rsidP="005D4374">
      <w:pPr>
        <w:keepNext/>
        <w:spacing w:line="360" w:lineRule="auto"/>
        <w:rPr>
          <w:lang w:val="de-DE"/>
          <w14:textOutline w14:w="9525" w14:cap="rnd" w14:cmpd="sng" w14:algn="ctr">
            <w14:solidFill>
              <w14:schemeClr w14:val="accent1"/>
            </w14:solidFill>
            <w14:prstDash w14:val="solid"/>
            <w14:bevel/>
          </w14:textOutline>
        </w:rPr>
      </w:pPr>
      <w:r w:rsidRPr="003E7D04">
        <w:rPr>
          <w:noProof/>
          <w:color w:val="000000" w:themeColor="text1"/>
          <w:sz w:val="24"/>
          <w:szCs w:val="24"/>
          <w:lang w:val="de-DE"/>
        </w:rPr>
        <w:t xml:space="preserve"> </w:t>
      </w:r>
      <w:r>
        <w:rPr>
          <w:noProof/>
          <w:color w:val="000000" w:themeColor="text1"/>
          <w:sz w:val="24"/>
          <w:szCs w:val="24"/>
          <w:lang w:val="de-DE"/>
        </w:rPr>
        <w:fldChar w:fldCharType="begin"/>
      </w:r>
      <w:r>
        <w:rPr>
          <w:noProof/>
          <w:color w:val="000000" w:themeColor="text1"/>
          <w:sz w:val="24"/>
          <w:szCs w:val="24"/>
          <w:lang w:val="de-DE"/>
        </w:rPr>
        <w:instrText xml:space="preserve"> REF _Ref126243754 \h </w:instrText>
      </w:r>
      <w:r>
        <w:rPr>
          <w:noProof/>
          <w:color w:val="000000" w:themeColor="text1"/>
          <w:sz w:val="24"/>
          <w:szCs w:val="24"/>
          <w:lang w:val="de-DE"/>
        </w:rPr>
      </w:r>
      <w:r>
        <w:rPr>
          <w:noProof/>
          <w:color w:val="000000" w:themeColor="text1"/>
          <w:sz w:val="24"/>
          <w:szCs w:val="24"/>
          <w:lang w:val="de-DE"/>
        </w:rPr>
        <w:fldChar w:fldCharType="separate"/>
      </w:r>
      <w:r w:rsidRPr="005D4374">
        <w:rPr>
          <w:lang w:val="de-DE"/>
        </w:rPr>
        <w:t xml:space="preserve">Abbildung </w:t>
      </w:r>
      <w:r w:rsidRPr="005D4374">
        <w:rPr>
          <w:noProof/>
          <w:lang w:val="de-DE"/>
        </w:rPr>
        <w:t>2</w:t>
      </w:r>
      <w:r>
        <w:rPr>
          <w:noProof/>
          <w:color w:val="000000" w:themeColor="text1"/>
          <w:sz w:val="24"/>
          <w:szCs w:val="24"/>
          <w:lang w:val="de-DE"/>
        </w:rPr>
        <w:fldChar w:fldCharType="end"/>
      </w:r>
      <w:r>
        <w:rPr>
          <w:noProof/>
          <w:color w:val="000000" w:themeColor="text1"/>
          <w:sz w:val="24"/>
          <w:szCs w:val="24"/>
          <w:lang w:val="de-DE"/>
        </w:rPr>
        <w:t xml:space="preserve"> </w:t>
      </w:r>
      <w:r w:rsidR="005D4374">
        <w:rPr>
          <w:noProof/>
          <w:color w:val="000000" w:themeColor="text1"/>
          <w:sz w:val="24"/>
          <w:szCs w:val="24"/>
          <w:lang w:val="de-DE"/>
        </w:rPr>
        <w:t xml:space="preserve">und </w:t>
      </w:r>
      <w:r w:rsidR="005D4374">
        <w:rPr>
          <w:noProof/>
          <w:color w:val="000000" w:themeColor="text1"/>
          <w:sz w:val="24"/>
          <w:szCs w:val="24"/>
          <w:lang w:val="de-DE"/>
        </w:rPr>
        <w:fldChar w:fldCharType="begin"/>
      </w:r>
      <w:r w:rsidR="005D4374">
        <w:rPr>
          <w:noProof/>
          <w:color w:val="000000" w:themeColor="text1"/>
          <w:sz w:val="24"/>
          <w:szCs w:val="24"/>
          <w:lang w:val="de-DE"/>
        </w:rPr>
        <w:instrText xml:space="preserve"> REF _Ref126243851 \h </w:instrText>
      </w:r>
      <w:r w:rsidR="005D4374">
        <w:rPr>
          <w:noProof/>
          <w:color w:val="000000" w:themeColor="text1"/>
          <w:sz w:val="24"/>
          <w:szCs w:val="24"/>
          <w:lang w:val="de-DE"/>
        </w:rPr>
      </w:r>
      <w:r w:rsidR="005D4374">
        <w:rPr>
          <w:noProof/>
          <w:color w:val="000000" w:themeColor="text1"/>
          <w:sz w:val="24"/>
          <w:szCs w:val="24"/>
          <w:lang w:val="de-DE"/>
        </w:rPr>
        <w:fldChar w:fldCharType="separate"/>
      </w:r>
      <w:r w:rsidR="005D4374" w:rsidRPr="005D4374">
        <w:rPr>
          <w:lang w:val="de-DE"/>
        </w:rPr>
        <w:t xml:space="preserve">Abbildung </w:t>
      </w:r>
      <w:r w:rsidR="005D4374" w:rsidRPr="005D4374">
        <w:rPr>
          <w:noProof/>
          <w:lang w:val="de-DE"/>
        </w:rPr>
        <w:t>3</w:t>
      </w:r>
      <w:r w:rsidR="005D4374">
        <w:rPr>
          <w:noProof/>
          <w:color w:val="000000" w:themeColor="text1"/>
          <w:sz w:val="24"/>
          <w:szCs w:val="24"/>
          <w:lang w:val="de-DE"/>
        </w:rPr>
        <w:fldChar w:fldCharType="end"/>
      </w:r>
      <w:r w:rsidR="005D4374">
        <w:rPr>
          <w:noProof/>
          <w:color w:val="000000" w:themeColor="text1"/>
          <w:sz w:val="24"/>
          <w:szCs w:val="24"/>
          <w:lang w:val="de-DE"/>
        </w:rPr>
        <w:t xml:space="preserve"> sollen die jeweiligen Unterseiten zur Erstellung einer Produktionslinie bzw. der zuzuordnenden Ressourcen (Roboter, Stationen und Menschen) darstellen. Hier kann der Nutzer, je nach Attribut, aus Auswahlfeldern oder durch Eingabe eines Freitexts neue Elemente erstellen.</w:t>
      </w:r>
      <w:r w:rsidRPr="003E7D04">
        <w:rPr>
          <w:noProof/>
          <w:color w:val="000000" w:themeColor="text1"/>
          <w:sz w:val="24"/>
          <w:szCs w:val="24"/>
          <w:lang w:val="de-DE"/>
        </w:rPr>
        <w:drawing>
          <wp:inline distT="0" distB="0" distL="0" distR="0" wp14:anchorId="7E95C77A" wp14:editId="2A208F74">
            <wp:extent cx="5731510" cy="2692400"/>
            <wp:effectExtent l="12700" t="12700" r="8890" b="1270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9026"/>
                    <a:stretch/>
                  </pic:blipFill>
                  <pic:spPr bwMode="auto">
                    <a:xfrm>
                      <a:off x="0" y="0"/>
                      <a:ext cx="5731510" cy="26924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518486A" w14:textId="48E4A1A2" w:rsidR="005D4374" w:rsidRPr="008A7B55" w:rsidRDefault="005D4374" w:rsidP="008A7B55">
      <w:pPr>
        <w:spacing w:line="360" w:lineRule="auto"/>
        <w:jc w:val="both"/>
      </w:pPr>
      <w:bookmarkStart w:id="17" w:name="_Ref126243851"/>
      <w:bookmarkStart w:id="18" w:name="_Toc126322587"/>
      <w:proofErr w:type="spellStart"/>
      <w:r w:rsidRPr="008A7B55">
        <w:t>Abbildung</w:t>
      </w:r>
      <w:proofErr w:type="spellEnd"/>
      <w:r w:rsidRPr="008A7B55">
        <w:t xml:space="preserve"> </w:t>
      </w:r>
      <w:r>
        <w:fldChar w:fldCharType="begin"/>
      </w:r>
      <w:r w:rsidRPr="008A7B55">
        <w:instrText xml:space="preserve"> SEQ Abbildung \* ARABIC </w:instrText>
      </w:r>
      <w:r>
        <w:fldChar w:fldCharType="separate"/>
      </w:r>
      <w:r w:rsidR="008E3424">
        <w:rPr>
          <w:noProof/>
        </w:rPr>
        <w:t>3</w:t>
      </w:r>
      <w:r>
        <w:fldChar w:fldCharType="end"/>
      </w:r>
      <w:bookmarkEnd w:id="17"/>
      <w:r w:rsidRPr="008A7B55">
        <w:t xml:space="preserve">: </w:t>
      </w:r>
      <w:r w:rsidR="008E3424">
        <w:t xml:space="preserve">Mockup </w:t>
      </w:r>
      <w:proofErr w:type="spellStart"/>
      <w:r w:rsidRPr="008A7B55">
        <w:t>Ressource</w:t>
      </w:r>
      <w:proofErr w:type="spellEnd"/>
      <w:r w:rsidRPr="008A7B55">
        <w:t xml:space="preserve"> </w:t>
      </w:r>
      <w:proofErr w:type="spellStart"/>
      <w:r w:rsidRPr="008A7B55">
        <w:t>erstellen</w:t>
      </w:r>
      <w:bookmarkEnd w:id="18"/>
      <w:proofErr w:type="spellEnd"/>
    </w:p>
    <w:p w14:paraId="75205302" w14:textId="77777777" w:rsidR="008A7B55" w:rsidRDefault="003E7D04" w:rsidP="005D4374">
      <w:pPr>
        <w:keepNext/>
        <w:spacing w:line="360" w:lineRule="auto"/>
        <w:rPr>
          <w:noProof/>
          <w:color w:val="000000" w:themeColor="text1"/>
          <w:sz w:val="24"/>
          <w:szCs w:val="24"/>
          <w:lang w:val="de-DE"/>
        </w:rPr>
      </w:pPr>
      <w:r w:rsidRPr="003E7D04">
        <w:rPr>
          <w:noProof/>
          <w:color w:val="000000" w:themeColor="text1"/>
          <w:sz w:val="24"/>
          <w:szCs w:val="24"/>
          <w:lang w:val="de-DE"/>
        </w:rPr>
        <w:t xml:space="preserve"> </w:t>
      </w:r>
    </w:p>
    <w:p w14:paraId="3E46BA02" w14:textId="7F1B4E5C" w:rsidR="00056B75" w:rsidRDefault="005D4374" w:rsidP="005D4374">
      <w:pPr>
        <w:keepNext/>
        <w:spacing w:line="360" w:lineRule="auto"/>
        <w:rPr>
          <w:noProof/>
          <w:color w:val="000000" w:themeColor="text1"/>
          <w:sz w:val="24"/>
          <w:szCs w:val="24"/>
          <w:lang w:val="de-DE"/>
        </w:rPr>
      </w:pPr>
      <w:r>
        <w:rPr>
          <w:noProof/>
          <w:color w:val="000000" w:themeColor="text1"/>
          <w:sz w:val="24"/>
          <w:szCs w:val="24"/>
          <w:lang w:val="de-DE"/>
        </w:rPr>
        <w:t xml:space="preserve">Über alle Eingabefelder </w:t>
      </w:r>
      <w:r w:rsidR="00443FAB">
        <w:rPr>
          <w:noProof/>
          <w:color w:val="000000" w:themeColor="text1"/>
          <w:sz w:val="24"/>
          <w:szCs w:val="24"/>
          <w:lang w:val="de-DE"/>
        </w:rPr>
        <w:t>soll</w:t>
      </w:r>
      <w:r>
        <w:rPr>
          <w:noProof/>
          <w:color w:val="000000" w:themeColor="text1"/>
          <w:sz w:val="24"/>
          <w:szCs w:val="24"/>
          <w:lang w:val="de-DE"/>
        </w:rPr>
        <w:t xml:space="preserve"> es eine Validierung </w:t>
      </w:r>
      <w:r w:rsidR="00443FAB">
        <w:rPr>
          <w:noProof/>
          <w:color w:val="000000" w:themeColor="text1"/>
          <w:sz w:val="24"/>
          <w:szCs w:val="24"/>
          <w:lang w:val="de-DE"/>
        </w:rPr>
        <w:t xml:space="preserve">geben, </w:t>
      </w:r>
      <w:r>
        <w:rPr>
          <w:noProof/>
          <w:color w:val="000000" w:themeColor="text1"/>
          <w:sz w:val="24"/>
          <w:szCs w:val="24"/>
          <w:lang w:val="de-DE"/>
        </w:rPr>
        <w:t xml:space="preserve">um sicherzustellen, dass nur zulässige Werte abgesendet werden können. Darüber hinaus soll der User Feedback </w:t>
      </w:r>
      <w:r>
        <w:rPr>
          <w:noProof/>
          <w:color w:val="000000" w:themeColor="text1"/>
          <w:sz w:val="24"/>
          <w:szCs w:val="24"/>
          <w:lang w:val="de-DE"/>
        </w:rPr>
        <w:lastRenderedPageBreak/>
        <w:t>zum Status seiner Eingaben bzw. Anfragen erhalten.</w:t>
      </w:r>
      <w:r w:rsidR="00513AB0">
        <w:rPr>
          <w:noProof/>
          <w:color w:val="000000" w:themeColor="text1"/>
          <w:sz w:val="24"/>
          <w:szCs w:val="24"/>
          <w:lang w:val="de-DE"/>
        </w:rPr>
        <w:t xml:space="preserve"> Bei der Nutzung ist zu beachten, dass eine Navigation ausschließlich über die zur Verfügung gestellten Elemente erfolgen muss. Beim direkten Aufruf einer Unterseite</w:t>
      </w:r>
      <w:r w:rsidR="00875438">
        <w:rPr>
          <w:noProof/>
          <w:color w:val="000000" w:themeColor="text1"/>
          <w:sz w:val="24"/>
          <w:szCs w:val="24"/>
          <w:lang w:val="de-DE"/>
        </w:rPr>
        <w:t>, stehen ggf. nicht alle Daten bereit und es kann zu Einschränkungen kommen.</w:t>
      </w:r>
    </w:p>
    <w:p w14:paraId="1E6E03DC" w14:textId="48B9612C" w:rsidR="00056B75" w:rsidRPr="00056B75" w:rsidRDefault="00056B75" w:rsidP="00056B75">
      <w:pPr>
        <w:rPr>
          <w:lang w:val="de-DE"/>
        </w:rPr>
      </w:pPr>
    </w:p>
    <w:p w14:paraId="5DFD637D" w14:textId="7B7A40CF" w:rsidR="002C4A51" w:rsidRPr="00EA56AD" w:rsidRDefault="002C4A51" w:rsidP="0013175E">
      <w:pPr>
        <w:spacing w:line="360" w:lineRule="auto"/>
        <w:jc w:val="both"/>
        <w:rPr>
          <w:b/>
          <w:bCs/>
          <w:color w:val="FFD966" w:themeColor="accent4" w:themeTint="99"/>
          <w:sz w:val="24"/>
          <w:szCs w:val="24"/>
          <w:lang w:val="de-DE"/>
        </w:rPr>
      </w:pPr>
    </w:p>
    <w:p w14:paraId="2330ECE1" w14:textId="68E37866" w:rsidR="00634DC1" w:rsidRPr="00BE0490" w:rsidRDefault="00634DC1" w:rsidP="0013175E">
      <w:pPr>
        <w:pStyle w:val="berschrift2"/>
        <w:spacing w:line="360" w:lineRule="auto"/>
        <w:jc w:val="both"/>
        <w:rPr>
          <w:rFonts w:ascii="VW Text" w:hAnsi="VW Text"/>
          <w:color w:val="000000" w:themeColor="text1"/>
          <w:lang w:val="de-DE"/>
        </w:rPr>
      </w:pPr>
      <w:bookmarkStart w:id="19" w:name="_Toc62063754"/>
      <w:bookmarkStart w:id="20" w:name="_Toc126320162"/>
      <w:r w:rsidRPr="00BE0490">
        <w:rPr>
          <w:rFonts w:ascii="VW Text" w:hAnsi="VW Text"/>
          <w:color w:val="000000" w:themeColor="text1"/>
          <w:lang w:val="de-DE"/>
        </w:rPr>
        <w:t>3.3</w:t>
      </w:r>
      <w:r w:rsidRPr="00BE0490">
        <w:rPr>
          <w:rFonts w:ascii="VW Text" w:hAnsi="VW Text"/>
          <w:color w:val="000000" w:themeColor="text1"/>
          <w:lang w:val="de-DE"/>
        </w:rPr>
        <w:tab/>
        <w:t>Datenmodell</w:t>
      </w:r>
      <w:bookmarkEnd w:id="19"/>
      <w:bookmarkEnd w:id="20"/>
    </w:p>
    <w:p w14:paraId="63D38389" w14:textId="3CBD18E6" w:rsidR="00D25CDA" w:rsidRPr="005E53E9" w:rsidRDefault="00550B96" w:rsidP="005E53E9">
      <w:pPr>
        <w:spacing w:line="360" w:lineRule="auto"/>
        <w:jc w:val="both"/>
        <w:rPr>
          <w:color w:val="000000" w:themeColor="text1"/>
          <w:sz w:val="24"/>
          <w:szCs w:val="24"/>
          <w:lang w:val="de-DE"/>
        </w:rPr>
      </w:pPr>
      <w:r>
        <w:rPr>
          <w:color w:val="000000" w:themeColor="text1"/>
          <w:sz w:val="24"/>
          <w:szCs w:val="24"/>
          <w:lang w:val="de-DE"/>
        </w:rPr>
        <w:t xml:space="preserve">Das Datenmodell dreht sich um die </w:t>
      </w:r>
      <w:r w:rsidR="000735A9">
        <w:rPr>
          <w:color w:val="000000" w:themeColor="text1"/>
          <w:sz w:val="24"/>
          <w:szCs w:val="24"/>
          <w:lang w:val="de-DE"/>
        </w:rPr>
        <w:t>z</w:t>
      </w:r>
      <w:r>
        <w:rPr>
          <w:color w:val="000000" w:themeColor="text1"/>
          <w:sz w:val="24"/>
          <w:szCs w:val="24"/>
          <w:lang w:val="de-DE"/>
        </w:rPr>
        <w:t xml:space="preserve">entrale Komponente des Programms, der Produktionslinie (siehe </w:t>
      </w:r>
      <w:r>
        <w:rPr>
          <w:color w:val="000000" w:themeColor="text1"/>
          <w:sz w:val="24"/>
          <w:szCs w:val="24"/>
          <w:lang w:val="de-DE"/>
        </w:rPr>
        <w:fldChar w:fldCharType="begin"/>
      </w:r>
      <w:r>
        <w:rPr>
          <w:color w:val="000000" w:themeColor="text1"/>
          <w:sz w:val="24"/>
          <w:szCs w:val="24"/>
          <w:lang w:val="de-DE"/>
        </w:rPr>
        <w:instrText xml:space="preserve"> REF _Ref126305979 \h </w:instrText>
      </w:r>
      <w:r>
        <w:rPr>
          <w:color w:val="000000" w:themeColor="text1"/>
          <w:sz w:val="24"/>
          <w:szCs w:val="24"/>
          <w:lang w:val="de-DE"/>
        </w:rPr>
      </w:r>
      <w:r>
        <w:rPr>
          <w:color w:val="000000" w:themeColor="text1"/>
          <w:sz w:val="24"/>
          <w:szCs w:val="24"/>
          <w:lang w:val="de-DE"/>
        </w:rPr>
        <w:fldChar w:fldCharType="separate"/>
      </w:r>
      <w:r w:rsidRPr="00550B96">
        <w:rPr>
          <w:lang w:val="de-DE"/>
        </w:rPr>
        <w:t xml:space="preserve">Tabelle </w:t>
      </w:r>
      <w:r w:rsidRPr="00550B96">
        <w:rPr>
          <w:noProof/>
          <w:lang w:val="de-DE"/>
        </w:rPr>
        <w:t>2</w:t>
      </w:r>
      <w:r>
        <w:rPr>
          <w:color w:val="000000" w:themeColor="text1"/>
          <w:sz w:val="24"/>
          <w:szCs w:val="24"/>
          <w:lang w:val="de-DE"/>
        </w:rPr>
        <w:fldChar w:fldCharType="end"/>
      </w:r>
      <w:r>
        <w:rPr>
          <w:color w:val="000000" w:themeColor="text1"/>
          <w:sz w:val="24"/>
          <w:szCs w:val="24"/>
          <w:lang w:val="de-DE"/>
        </w:rPr>
        <w:t xml:space="preserve">). Innerhalb dieser Klasse wird bestimmt und </w:t>
      </w:r>
      <w:proofErr w:type="gramStart"/>
      <w:r>
        <w:rPr>
          <w:color w:val="000000" w:themeColor="text1"/>
          <w:sz w:val="24"/>
          <w:szCs w:val="24"/>
          <w:lang w:val="de-DE"/>
        </w:rPr>
        <w:t>festgelegt</w:t>
      </w:r>
      <w:proofErr w:type="gramEnd"/>
      <w:r>
        <w:rPr>
          <w:color w:val="000000" w:themeColor="text1"/>
          <w:sz w:val="24"/>
          <w:szCs w:val="24"/>
          <w:lang w:val="de-DE"/>
        </w:rPr>
        <w:t xml:space="preserve"> ob </w:t>
      </w:r>
      <w:r w:rsidR="008A7B55">
        <w:rPr>
          <w:color w:val="000000" w:themeColor="text1"/>
          <w:sz w:val="24"/>
          <w:szCs w:val="24"/>
          <w:lang w:val="de-DE"/>
        </w:rPr>
        <w:t>diese</w:t>
      </w:r>
      <w:r>
        <w:rPr>
          <w:color w:val="000000" w:themeColor="text1"/>
          <w:sz w:val="24"/>
          <w:szCs w:val="24"/>
          <w:lang w:val="de-DE"/>
        </w:rPr>
        <w:t xml:space="preserve"> simuliert werden kann, und falls ja wie die Parameter dafür ausgeprägt sind. Darüber hinaus sind hier alle weiteren Unterkomponenten wie z.B. die Stationen und Roboter hinterlegt.</w:t>
      </w:r>
    </w:p>
    <w:p w14:paraId="67F84885" w14:textId="5B3EBB84" w:rsidR="008A7B55" w:rsidRDefault="008A7B55" w:rsidP="008A7B55">
      <w:pPr>
        <w:pStyle w:val="Beschriftung"/>
        <w:keepNext/>
      </w:pPr>
    </w:p>
    <w:tbl>
      <w:tblPr>
        <w:tblStyle w:val="Tabellenraster"/>
        <w:tblW w:w="0" w:type="auto"/>
        <w:tblLook w:val="04A0" w:firstRow="1" w:lastRow="0" w:firstColumn="1" w:lastColumn="0" w:noHBand="0" w:noVBand="1"/>
      </w:tblPr>
      <w:tblGrid>
        <w:gridCol w:w="1976"/>
        <w:gridCol w:w="3332"/>
        <w:gridCol w:w="3708"/>
      </w:tblGrid>
      <w:tr w:rsidR="000B7ABE" w:rsidRPr="00816204" w14:paraId="421C48BB" w14:textId="77777777" w:rsidTr="008A7B55">
        <w:tc>
          <w:tcPr>
            <w:tcW w:w="1976" w:type="dxa"/>
            <w:shd w:val="clear" w:color="auto" w:fill="9CC2E5" w:themeFill="accent1" w:themeFillTint="99"/>
          </w:tcPr>
          <w:p w14:paraId="7A1BA1C9" w14:textId="47D53114" w:rsidR="000B7ABE" w:rsidRPr="00816204" w:rsidRDefault="000B7ABE" w:rsidP="00B065B6">
            <w:pPr>
              <w:rPr>
                <w:color w:val="000000" w:themeColor="text1"/>
                <w:lang w:val="de-DE"/>
              </w:rPr>
            </w:pPr>
            <w:r>
              <w:rPr>
                <w:color w:val="000000" w:themeColor="text1"/>
                <w:lang w:val="de-DE"/>
              </w:rPr>
              <w:t>Name</w:t>
            </w:r>
          </w:p>
        </w:tc>
        <w:tc>
          <w:tcPr>
            <w:tcW w:w="3332" w:type="dxa"/>
            <w:shd w:val="clear" w:color="auto" w:fill="9CC2E5" w:themeFill="accent1" w:themeFillTint="99"/>
          </w:tcPr>
          <w:p w14:paraId="1FCC8891" w14:textId="38CDBCEA" w:rsidR="000B7ABE" w:rsidRPr="00816204" w:rsidRDefault="000B7ABE" w:rsidP="00B065B6">
            <w:pPr>
              <w:tabs>
                <w:tab w:val="left" w:pos="2847"/>
              </w:tabs>
              <w:rPr>
                <w:color w:val="000000" w:themeColor="text1"/>
                <w:lang w:val="de-DE"/>
              </w:rPr>
            </w:pPr>
            <w:r>
              <w:rPr>
                <w:color w:val="000000" w:themeColor="text1"/>
                <w:lang w:val="de-DE"/>
              </w:rPr>
              <w:t>Datentyp</w:t>
            </w:r>
          </w:p>
        </w:tc>
        <w:tc>
          <w:tcPr>
            <w:tcW w:w="3708" w:type="dxa"/>
            <w:shd w:val="clear" w:color="auto" w:fill="9CC2E5" w:themeFill="accent1" w:themeFillTint="99"/>
          </w:tcPr>
          <w:p w14:paraId="111A8991" w14:textId="1B8CFF5F" w:rsidR="000B7ABE" w:rsidRPr="00816204" w:rsidRDefault="000B7ABE" w:rsidP="00B065B6">
            <w:pPr>
              <w:tabs>
                <w:tab w:val="left" w:pos="2847"/>
              </w:tabs>
              <w:rPr>
                <w:color w:val="000000" w:themeColor="text1"/>
                <w:lang w:val="de-DE"/>
              </w:rPr>
            </w:pPr>
            <w:r>
              <w:rPr>
                <w:color w:val="000000" w:themeColor="text1"/>
                <w:lang w:val="de-DE"/>
              </w:rPr>
              <w:t>Zweck</w:t>
            </w:r>
            <w:r w:rsidRPr="00816204">
              <w:rPr>
                <w:color w:val="000000" w:themeColor="text1"/>
                <w:lang w:val="de-DE"/>
              </w:rPr>
              <w:tab/>
            </w:r>
          </w:p>
        </w:tc>
      </w:tr>
      <w:tr w:rsidR="000B7ABE" w:rsidRPr="00816204" w14:paraId="37015DBA" w14:textId="77777777" w:rsidTr="008A7B55">
        <w:tc>
          <w:tcPr>
            <w:tcW w:w="1976" w:type="dxa"/>
          </w:tcPr>
          <w:p w14:paraId="521F0B98" w14:textId="51FEF1B5" w:rsidR="000B7ABE" w:rsidRPr="00816204" w:rsidRDefault="000B7ABE" w:rsidP="00B065B6">
            <w:pPr>
              <w:rPr>
                <w:color w:val="000000" w:themeColor="text1"/>
                <w:lang w:val="de-DE"/>
              </w:rPr>
            </w:pPr>
            <w:proofErr w:type="spellStart"/>
            <w:r>
              <w:rPr>
                <w:color w:val="000000" w:themeColor="text1"/>
                <w:lang w:val="de-DE"/>
              </w:rPr>
              <w:t>id</w:t>
            </w:r>
            <w:proofErr w:type="spellEnd"/>
          </w:p>
        </w:tc>
        <w:tc>
          <w:tcPr>
            <w:tcW w:w="3332" w:type="dxa"/>
          </w:tcPr>
          <w:p w14:paraId="064E60A8" w14:textId="7627E63A" w:rsidR="000B7ABE" w:rsidRPr="000B7ABE" w:rsidRDefault="0094417F" w:rsidP="000B7ABE">
            <w:pPr>
              <w:rPr>
                <w:color w:val="000000" w:themeColor="text1"/>
                <w:lang w:val="de-DE"/>
              </w:rPr>
            </w:pPr>
            <w:proofErr w:type="spellStart"/>
            <w:r>
              <w:rPr>
                <w:color w:val="000000" w:themeColor="text1"/>
                <w:lang w:val="de-DE"/>
              </w:rPr>
              <w:t>l</w:t>
            </w:r>
            <w:r w:rsidR="000B7ABE">
              <w:rPr>
                <w:color w:val="000000" w:themeColor="text1"/>
                <w:lang w:val="de-DE"/>
              </w:rPr>
              <w:t>ong</w:t>
            </w:r>
            <w:proofErr w:type="spellEnd"/>
          </w:p>
        </w:tc>
        <w:tc>
          <w:tcPr>
            <w:tcW w:w="3708" w:type="dxa"/>
          </w:tcPr>
          <w:p w14:paraId="3E2BF276" w14:textId="77C11033" w:rsidR="000B7ABE" w:rsidRPr="000B7ABE" w:rsidRDefault="000B7ABE" w:rsidP="000B7ABE">
            <w:pPr>
              <w:rPr>
                <w:color w:val="000000" w:themeColor="text1"/>
                <w:lang w:val="de-DE"/>
              </w:rPr>
            </w:pPr>
            <w:r w:rsidRPr="000B7ABE">
              <w:rPr>
                <w:color w:val="000000" w:themeColor="text1"/>
                <w:lang w:val="de-DE"/>
              </w:rPr>
              <w:t xml:space="preserve">Eindeutige </w:t>
            </w:r>
            <w:r w:rsidR="008A7B55">
              <w:rPr>
                <w:color w:val="000000" w:themeColor="text1"/>
                <w:lang w:val="de-DE"/>
              </w:rPr>
              <w:t>Identifikation</w:t>
            </w:r>
          </w:p>
        </w:tc>
      </w:tr>
      <w:tr w:rsidR="000B7ABE" w:rsidRPr="00816204" w14:paraId="6D84008B" w14:textId="77777777" w:rsidTr="008A7B55">
        <w:tc>
          <w:tcPr>
            <w:tcW w:w="1976" w:type="dxa"/>
          </w:tcPr>
          <w:p w14:paraId="4A757FA3" w14:textId="328AEF86" w:rsidR="000B7ABE" w:rsidRPr="00816204" w:rsidRDefault="00550B96" w:rsidP="00B065B6">
            <w:pPr>
              <w:rPr>
                <w:color w:val="000000" w:themeColor="text1"/>
                <w:lang w:val="de-DE"/>
              </w:rPr>
            </w:pPr>
            <w:proofErr w:type="spellStart"/>
            <w:r>
              <w:rPr>
                <w:color w:val="000000" w:themeColor="text1"/>
                <w:lang w:val="de-DE"/>
              </w:rPr>
              <w:t>name</w:t>
            </w:r>
            <w:proofErr w:type="spellEnd"/>
          </w:p>
        </w:tc>
        <w:tc>
          <w:tcPr>
            <w:tcW w:w="3332" w:type="dxa"/>
          </w:tcPr>
          <w:p w14:paraId="0A12CFCE" w14:textId="4DE8E8FB" w:rsidR="000B7ABE" w:rsidRPr="000B7ABE" w:rsidRDefault="000B7ABE" w:rsidP="000B7ABE">
            <w:pPr>
              <w:rPr>
                <w:color w:val="000000" w:themeColor="text1"/>
                <w:lang w:val="de-DE"/>
              </w:rPr>
            </w:pPr>
            <w:r>
              <w:rPr>
                <w:color w:val="000000" w:themeColor="text1"/>
                <w:lang w:val="de-DE"/>
              </w:rPr>
              <w:t>String</w:t>
            </w:r>
          </w:p>
        </w:tc>
        <w:tc>
          <w:tcPr>
            <w:tcW w:w="3708" w:type="dxa"/>
          </w:tcPr>
          <w:p w14:paraId="161CE4D8" w14:textId="4C1F7FD0" w:rsidR="000B7ABE" w:rsidRPr="000B7ABE" w:rsidRDefault="000B7ABE" w:rsidP="000B7ABE">
            <w:pPr>
              <w:rPr>
                <w:color w:val="000000" w:themeColor="text1"/>
                <w:lang w:val="de-DE"/>
              </w:rPr>
            </w:pPr>
            <w:r w:rsidRPr="000B7ABE">
              <w:rPr>
                <w:color w:val="000000" w:themeColor="text1"/>
                <w:lang w:val="de-DE"/>
              </w:rPr>
              <w:t>Name de</w:t>
            </w:r>
            <w:r w:rsidR="00550B96">
              <w:rPr>
                <w:color w:val="000000" w:themeColor="text1"/>
                <w:lang w:val="de-DE"/>
              </w:rPr>
              <w:t>r Komponente</w:t>
            </w:r>
          </w:p>
        </w:tc>
      </w:tr>
      <w:tr w:rsidR="000B7ABE" w:rsidRPr="0094417F" w14:paraId="31330FED" w14:textId="77777777" w:rsidTr="008A7B55">
        <w:tc>
          <w:tcPr>
            <w:tcW w:w="1976" w:type="dxa"/>
          </w:tcPr>
          <w:p w14:paraId="7C15B8AC" w14:textId="355D40A9" w:rsidR="000B7ABE" w:rsidRPr="00816204" w:rsidRDefault="00550B96" w:rsidP="00B065B6">
            <w:pPr>
              <w:rPr>
                <w:color w:val="000000" w:themeColor="text1"/>
                <w:lang w:val="de-DE"/>
              </w:rPr>
            </w:pPr>
            <w:proofErr w:type="spellStart"/>
            <w:r>
              <w:rPr>
                <w:color w:val="000000" w:themeColor="text1"/>
                <w:lang w:val="de-DE"/>
              </w:rPr>
              <w:t>isRunnable</w:t>
            </w:r>
            <w:proofErr w:type="spellEnd"/>
          </w:p>
        </w:tc>
        <w:tc>
          <w:tcPr>
            <w:tcW w:w="3332" w:type="dxa"/>
          </w:tcPr>
          <w:p w14:paraId="2D250BC3" w14:textId="54A6AC3D" w:rsidR="000B7ABE" w:rsidRPr="000B7ABE" w:rsidRDefault="00550B96" w:rsidP="000B7ABE">
            <w:pPr>
              <w:rPr>
                <w:color w:val="000000" w:themeColor="text1"/>
                <w:lang w:val="de-DE"/>
              </w:rPr>
            </w:pPr>
            <w:proofErr w:type="spellStart"/>
            <w:r>
              <w:rPr>
                <w:color w:val="000000" w:themeColor="text1"/>
                <w:lang w:val="de-DE"/>
              </w:rPr>
              <w:t>boolean</w:t>
            </w:r>
            <w:proofErr w:type="spellEnd"/>
          </w:p>
        </w:tc>
        <w:tc>
          <w:tcPr>
            <w:tcW w:w="3708" w:type="dxa"/>
          </w:tcPr>
          <w:p w14:paraId="211B5906" w14:textId="444FACDE" w:rsidR="000B7ABE" w:rsidRPr="000B7ABE" w:rsidRDefault="0094417F" w:rsidP="000B7ABE">
            <w:pPr>
              <w:rPr>
                <w:color w:val="000000" w:themeColor="text1"/>
                <w:lang w:val="de-DE"/>
              </w:rPr>
            </w:pPr>
            <w:r>
              <w:rPr>
                <w:color w:val="000000" w:themeColor="text1"/>
                <w:lang w:val="de-DE"/>
              </w:rPr>
              <w:t>Kennzeichnung der Lauffähigkeit</w:t>
            </w:r>
          </w:p>
        </w:tc>
      </w:tr>
      <w:tr w:rsidR="000B7ABE" w:rsidRPr="0094417F" w14:paraId="30FA1B3B" w14:textId="77777777" w:rsidTr="008A7B55">
        <w:tc>
          <w:tcPr>
            <w:tcW w:w="1976" w:type="dxa"/>
          </w:tcPr>
          <w:p w14:paraId="0EF6BB49" w14:textId="6442270C" w:rsidR="000B7ABE" w:rsidRPr="00816204" w:rsidRDefault="00550B96" w:rsidP="00B065B6">
            <w:pPr>
              <w:rPr>
                <w:color w:val="000000" w:themeColor="text1"/>
                <w:lang w:val="de-DE"/>
              </w:rPr>
            </w:pPr>
            <w:proofErr w:type="spellStart"/>
            <w:r>
              <w:rPr>
                <w:color w:val="000000" w:themeColor="text1"/>
                <w:lang w:val="de-DE"/>
              </w:rPr>
              <w:t>isActive</w:t>
            </w:r>
            <w:proofErr w:type="spellEnd"/>
          </w:p>
        </w:tc>
        <w:tc>
          <w:tcPr>
            <w:tcW w:w="3332" w:type="dxa"/>
          </w:tcPr>
          <w:p w14:paraId="3830734E" w14:textId="6A6BAC37" w:rsidR="000B7ABE" w:rsidRPr="000B7ABE" w:rsidRDefault="00550B96" w:rsidP="000B7ABE">
            <w:pPr>
              <w:rPr>
                <w:color w:val="000000" w:themeColor="text1"/>
                <w:lang w:val="de-DE"/>
              </w:rPr>
            </w:pPr>
            <w:proofErr w:type="spellStart"/>
            <w:r>
              <w:rPr>
                <w:color w:val="000000" w:themeColor="text1"/>
                <w:lang w:val="de-DE"/>
              </w:rPr>
              <w:t>boolean</w:t>
            </w:r>
            <w:proofErr w:type="spellEnd"/>
          </w:p>
        </w:tc>
        <w:tc>
          <w:tcPr>
            <w:tcW w:w="3708" w:type="dxa"/>
          </w:tcPr>
          <w:p w14:paraId="405250FF" w14:textId="3FA7A068" w:rsidR="000B7ABE" w:rsidRPr="000B7ABE" w:rsidRDefault="0094417F" w:rsidP="000B7ABE">
            <w:pPr>
              <w:rPr>
                <w:color w:val="000000" w:themeColor="text1"/>
                <w:lang w:val="de-DE"/>
              </w:rPr>
            </w:pPr>
            <w:r>
              <w:rPr>
                <w:color w:val="000000" w:themeColor="text1"/>
                <w:lang w:val="de-DE"/>
              </w:rPr>
              <w:t xml:space="preserve">Kennzeichnung, ob eine Simulation mit dieser Komponente aktiv </w:t>
            </w:r>
            <w:proofErr w:type="gramStart"/>
            <w:r>
              <w:rPr>
                <w:color w:val="000000" w:themeColor="text1"/>
                <w:lang w:val="de-DE"/>
              </w:rPr>
              <w:t>ist</w:t>
            </w:r>
            <w:proofErr w:type="gramEnd"/>
          </w:p>
        </w:tc>
      </w:tr>
      <w:tr w:rsidR="000B7ABE" w:rsidRPr="00816204" w14:paraId="32F600F6" w14:textId="77777777" w:rsidTr="008A7B55">
        <w:tc>
          <w:tcPr>
            <w:tcW w:w="1976" w:type="dxa"/>
          </w:tcPr>
          <w:p w14:paraId="36C62130" w14:textId="781B0C3A" w:rsidR="000B7ABE" w:rsidRDefault="00550B96" w:rsidP="00B065B6">
            <w:pPr>
              <w:rPr>
                <w:color w:val="000000" w:themeColor="text1"/>
                <w:lang w:val="de-DE"/>
              </w:rPr>
            </w:pPr>
            <w:proofErr w:type="spellStart"/>
            <w:r>
              <w:rPr>
                <w:color w:val="000000" w:themeColor="text1"/>
                <w:lang w:val="de-DE"/>
              </w:rPr>
              <w:t>simSpeed</w:t>
            </w:r>
            <w:proofErr w:type="spellEnd"/>
          </w:p>
        </w:tc>
        <w:tc>
          <w:tcPr>
            <w:tcW w:w="3332" w:type="dxa"/>
          </w:tcPr>
          <w:p w14:paraId="69F3FF22" w14:textId="1F15A185" w:rsidR="000B7ABE" w:rsidRDefault="00550B96" w:rsidP="000B7ABE">
            <w:pPr>
              <w:rPr>
                <w:color w:val="000000" w:themeColor="text1"/>
                <w:lang w:val="de-DE"/>
              </w:rPr>
            </w:pPr>
            <w:proofErr w:type="spellStart"/>
            <w:r>
              <w:rPr>
                <w:color w:val="000000" w:themeColor="text1"/>
                <w:lang w:val="de-DE"/>
              </w:rPr>
              <w:t>int</w:t>
            </w:r>
            <w:proofErr w:type="spellEnd"/>
          </w:p>
        </w:tc>
        <w:tc>
          <w:tcPr>
            <w:tcW w:w="3708" w:type="dxa"/>
          </w:tcPr>
          <w:p w14:paraId="508FAD3E" w14:textId="673DBDA9" w:rsidR="000B7ABE" w:rsidRPr="000B7ABE" w:rsidRDefault="0094417F" w:rsidP="000B7ABE">
            <w:pPr>
              <w:rPr>
                <w:color w:val="000000" w:themeColor="text1"/>
                <w:lang w:val="de-DE"/>
              </w:rPr>
            </w:pPr>
            <w:proofErr w:type="spellStart"/>
            <w:r>
              <w:rPr>
                <w:color w:val="000000" w:themeColor="text1"/>
                <w:lang w:val="de-DE"/>
              </w:rPr>
              <w:t>Simulationsgeschwindgkeit</w:t>
            </w:r>
            <w:proofErr w:type="spellEnd"/>
          </w:p>
        </w:tc>
      </w:tr>
      <w:tr w:rsidR="000B7ABE" w:rsidRPr="00816204" w14:paraId="0460F457" w14:textId="77777777" w:rsidTr="008A7B55">
        <w:tc>
          <w:tcPr>
            <w:tcW w:w="1976" w:type="dxa"/>
          </w:tcPr>
          <w:p w14:paraId="228FA440" w14:textId="7D7118A5" w:rsidR="000B7ABE" w:rsidRDefault="00550B96" w:rsidP="00B065B6">
            <w:pPr>
              <w:rPr>
                <w:color w:val="000000" w:themeColor="text1"/>
                <w:lang w:val="de-DE"/>
              </w:rPr>
            </w:pPr>
            <w:proofErr w:type="spellStart"/>
            <w:r>
              <w:rPr>
                <w:color w:val="000000" w:themeColor="text1"/>
                <w:lang w:val="de-DE"/>
              </w:rPr>
              <w:t>simTime</w:t>
            </w:r>
            <w:proofErr w:type="spellEnd"/>
          </w:p>
        </w:tc>
        <w:tc>
          <w:tcPr>
            <w:tcW w:w="3332" w:type="dxa"/>
          </w:tcPr>
          <w:p w14:paraId="7B9CFEA4" w14:textId="77765B89" w:rsidR="000B7ABE" w:rsidRDefault="00550B96" w:rsidP="000B7ABE">
            <w:pPr>
              <w:rPr>
                <w:color w:val="000000" w:themeColor="text1"/>
                <w:lang w:val="de-DE"/>
              </w:rPr>
            </w:pPr>
            <w:proofErr w:type="spellStart"/>
            <w:r>
              <w:rPr>
                <w:color w:val="000000" w:themeColor="text1"/>
                <w:lang w:val="de-DE"/>
              </w:rPr>
              <w:t>float</w:t>
            </w:r>
            <w:proofErr w:type="spellEnd"/>
          </w:p>
        </w:tc>
        <w:tc>
          <w:tcPr>
            <w:tcW w:w="3708" w:type="dxa"/>
          </w:tcPr>
          <w:p w14:paraId="50E1E026" w14:textId="582B5941" w:rsidR="000B7ABE" w:rsidRPr="000B7ABE" w:rsidRDefault="0094417F" w:rsidP="000B7ABE">
            <w:pPr>
              <w:rPr>
                <w:color w:val="000000" w:themeColor="text1"/>
                <w:lang w:val="de-DE"/>
              </w:rPr>
            </w:pPr>
            <w:r>
              <w:rPr>
                <w:color w:val="000000" w:themeColor="text1"/>
                <w:lang w:val="de-DE"/>
              </w:rPr>
              <w:t>Simulationszeit</w:t>
            </w:r>
          </w:p>
        </w:tc>
      </w:tr>
      <w:tr w:rsidR="000B7ABE" w:rsidRPr="0094417F" w14:paraId="7245AA35" w14:textId="77777777" w:rsidTr="008A7B55">
        <w:tc>
          <w:tcPr>
            <w:tcW w:w="1976" w:type="dxa"/>
          </w:tcPr>
          <w:p w14:paraId="168A5B9D" w14:textId="4F9D2F11" w:rsidR="000B7ABE" w:rsidRDefault="00550B96" w:rsidP="00B065B6">
            <w:pPr>
              <w:rPr>
                <w:color w:val="000000" w:themeColor="text1"/>
                <w:lang w:val="de-DE"/>
              </w:rPr>
            </w:pPr>
            <w:proofErr w:type="spellStart"/>
            <w:r>
              <w:rPr>
                <w:color w:val="000000" w:themeColor="text1"/>
                <w:lang w:val="de-DE"/>
              </w:rPr>
              <w:t>timeToCompletion</w:t>
            </w:r>
            <w:proofErr w:type="spellEnd"/>
          </w:p>
        </w:tc>
        <w:tc>
          <w:tcPr>
            <w:tcW w:w="3332" w:type="dxa"/>
          </w:tcPr>
          <w:p w14:paraId="54E95DBE" w14:textId="1FCB1510" w:rsidR="000B7ABE" w:rsidRDefault="00550B96" w:rsidP="000B7ABE">
            <w:pPr>
              <w:rPr>
                <w:color w:val="000000" w:themeColor="text1"/>
                <w:lang w:val="de-DE"/>
              </w:rPr>
            </w:pPr>
            <w:proofErr w:type="spellStart"/>
            <w:r>
              <w:rPr>
                <w:color w:val="000000" w:themeColor="text1"/>
                <w:lang w:val="de-DE"/>
              </w:rPr>
              <w:t>long</w:t>
            </w:r>
            <w:proofErr w:type="spellEnd"/>
          </w:p>
        </w:tc>
        <w:tc>
          <w:tcPr>
            <w:tcW w:w="3708" w:type="dxa"/>
          </w:tcPr>
          <w:p w14:paraId="17BE1559" w14:textId="3BA32C37" w:rsidR="000B7ABE" w:rsidRPr="00682F7F" w:rsidRDefault="0094417F" w:rsidP="00682F7F">
            <w:pPr>
              <w:rPr>
                <w:color w:val="000000" w:themeColor="text1"/>
                <w:lang w:val="de-DE"/>
              </w:rPr>
            </w:pPr>
            <w:r>
              <w:rPr>
                <w:color w:val="000000" w:themeColor="text1"/>
                <w:lang w:val="de-DE"/>
              </w:rPr>
              <w:t>Benötigte Simulationszeit zur Fertigstellung einer Komponente</w:t>
            </w:r>
          </w:p>
        </w:tc>
      </w:tr>
      <w:tr w:rsidR="000B7ABE" w:rsidRPr="0094417F" w14:paraId="43D70365" w14:textId="77777777" w:rsidTr="008A7B55">
        <w:tc>
          <w:tcPr>
            <w:tcW w:w="1976" w:type="dxa"/>
          </w:tcPr>
          <w:p w14:paraId="759F99E7" w14:textId="105FDE40" w:rsidR="000B7ABE" w:rsidRDefault="00550B96" w:rsidP="00B065B6">
            <w:pPr>
              <w:rPr>
                <w:color w:val="000000" w:themeColor="text1"/>
                <w:lang w:val="de-DE"/>
              </w:rPr>
            </w:pPr>
            <w:proofErr w:type="spellStart"/>
            <w:r>
              <w:rPr>
                <w:color w:val="000000" w:themeColor="text1"/>
                <w:lang w:val="de-DE"/>
              </w:rPr>
              <w:t>finishedParts</w:t>
            </w:r>
            <w:proofErr w:type="spellEnd"/>
          </w:p>
        </w:tc>
        <w:tc>
          <w:tcPr>
            <w:tcW w:w="3332" w:type="dxa"/>
          </w:tcPr>
          <w:p w14:paraId="06E02D6E" w14:textId="6D727F30" w:rsidR="000B7ABE" w:rsidRDefault="00550B96" w:rsidP="000B7ABE">
            <w:pPr>
              <w:rPr>
                <w:color w:val="000000" w:themeColor="text1"/>
                <w:lang w:val="de-DE"/>
              </w:rPr>
            </w:pPr>
            <w:proofErr w:type="spellStart"/>
            <w:r>
              <w:rPr>
                <w:color w:val="000000" w:themeColor="text1"/>
                <w:lang w:val="de-DE"/>
              </w:rPr>
              <w:t>long</w:t>
            </w:r>
            <w:proofErr w:type="spellEnd"/>
          </w:p>
        </w:tc>
        <w:tc>
          <w:tcPr>
            <w:tcW w:w="3708" w:type="dxa"/>
          </w:tcPr>
          <w:p w14:paraId="613B87D6" w14:textId="719DD831" w:rsidR="000B7ABE" w:rsidRPr="00682F7F" w:rsidRDefault="0094417F" w:rsidP="00682F7F">
            <w:pPr>
              <w:rPr>
                <w:color w:val="000000" w:themeColor="text1"/>
                <w:lang w:val="de-DE"/>
              </w:rPr>
            </w:pPr>
            <w:r>
              <w:rPr>
                <w:color w:val="000000" w:themeColor="text1"/>
                <w:lang w:val="de-DE"/>
              </w:rPr>
              <w:t>Fertiggestellte Komponenten in dieser Simulation</w:t>
            </w:r>
          </w:p>
        </w:tc>
      </w:tr>
      <w:tr w:rsidR="000B7ABE" w:rsidRPr="00816204" w14:paraId="02996D72" w14:textId="77777777" w:rsidTr="008A7B55">
        <w:tc>
          <w:tcPr>
            <w:tcW w:w="1976" w:type="dxa"/>
          </w:tcPr>
          <w:p w14:paraId="2AAA0DB0" w14:textId="5310ACC8" w:rsidR="000B7ABE" w:rsidRDefault="00550B96" w:rsidP="00B065B6">
            <w:pPr>
              <w:rPr>
                <w:color w:val="000000" w:themeColor="text1"/>
                <w:lang w:val="de-DE"/>
              </w:rPr>
            </w:pPr>
            <w:proofErr w:type="spellStart"/>
            <w:r>
              <w:rPr>
                <w:color w:val="000000" w:themeColor="text1"/>
                <w:lang w:val="de-DE"/>
              </w:rPr>
              <w:t>carModel</w:t>
            </w:r>
            <w:proofErr w:type="spellEnd"/>
          </w:p>
        </w:tc>
        <w:tc>
          <w:tcPr>
            <w:tcW w:w="3332" w:type="dxa"/>
          </w:tcPr>
          <w:p w14:paraId="58DBE42A" w14:textId="185A8916" w:rsidR="000B7ABE" w:rsidRDefault="00550B96" w:rsidP="000B7ABE">
            <w:pPr>
              <w:rPr>
                <w:color w:val="000000" w:themeColor="text1"/>
                <w:lang w:val="de-DE"/>
              </w:rPr>
            </w:pPr>
            <w:proofErr w:type="spellStart"/>
            <w:r>
              <w:rPr>
                <w:color w:val="000000" w:themeColor="text1"/>
                <w:lang w:val="de-DE"/>
              </w:rPr>
              <w:t>CarModel</w:t>
            </w:r>
            <w:proofErr w:type="spellEnd"/>
          </w:p>
        </w:tc>
        <w:tc>
          <w:tcPr>
            <w:tcW w:w="3708" w:type="dxa"/>
          </w:tcPr>
          <w:p w14:paraId="06CD0730" w14:textId="04A34B1C" w:rsidR="000B7ABE" w:rsidRPr="00682F7F" w:rsidRDefault="00682F7F" w:rsidP="00682F7F">
            <w:pPr>
              <w:rPr>
                <w:color w:val="000000" w:themeColor="text1"/>
                <w:lang w:val="de-DE"/>
              </w:rPr>
            </w:pPr>
            <w:r>
              <w:rPr>
                <w:color w:val="000000" w:themeColor="text1"/>
                <w:lang w:val="de-DE"/>
              </w:rPr>
              <w:t xml:space="preserve">Zuordnung </w:t>
            </w:r>
            <w:r w:rsidR="0094417F">
              <w:rPr>
                <w:color w:val="000000" w:themeColor="text1"/>
                <w:lang w:val="de-DE"/>
              </w:rPr>
              <w:t>eines Fahrzeugmodells</w:t>
            </w:r>
          </w:p>
        </w:tc>
      </w:tr>
      <w:tr w:rsidR="00682F7F" w:rsidRPr="00816204" w14:paraId="4F61F2AE" w14:textId="77777777" w:rsidTr="008A7B55">
        <w:tc>
          <w:tcPr>
            <w:tcW w:w="1976" w:type="dxa"/>
          </w:tcPr>
          <w:p w14:paraId="435AE9B7" w14:textId="24E8E6C9" w:rsidR="00682F7F" w:rsidRDefault="00550B96" w:rsidP="00B065B6">
            <w:pPr>
              <w:rPr>
                <w:color w:val="000000" w:themeColor="text1"/>
                <w:lang w:val="de-DE"/>
              </w:rPr>
            </w:pPr>
            <w:proofErr w:type="spellStart"/>
            <w:r>
              <w:rPr>
                <w:color w:val="000000" w:themeColor="text1"/>
                <w:lang w:val="de-DE"/>
              </w:rPr>
              <w:t>components</w:t>
            </w:r>
            <w:proofErr w:type="spellEnd"/>
          </w:p>
        </w:tc>
        <w:tc>
          <w:tcPr>
            <w:tcW w:w="3332" w:type="dxa"/>
          </w:tcPr>
          <w:p w14:paraId="11C4EF25" w14:textId="5D529087" w:rsidR="00682F7F" w:rsidRDefault="00550B96" w:rsidP="000B7ABE">
            <w:pPr>
              <w:rPr>
                <w:color w:val="000000" w:themeColor="text1"/>
                <w:lang w:val="de-DE"/>
              </w:rPr>
            </w:pPr>
            <w:r>
              <w:rPr>
                <w:color w:val="000000" w:themeColor="text1"/>
                <w:lang w:val="de-DE"/>
              </w:rPr>
              <w:t>List&lt;</w:t>
            </w:r>
            <w:proofErr w:type="spellStart"/>
            <w:r>
              <w:rPr>
                <w:color w:val="000000" w:themeColor="text1"/>
                <w:lang w:val="de-DE"/>
              </w:rPr>
              <w:t>ProductionLineComponent</w:t>
            </w:r>
            <w:proofErr w:type="spellEnd"/>
            <w:r>
              <w:rPr>
                <w:color w:val="000000" w:themeColor="text1"/>
                <w:lang w:val="de-DE"/>
              </w:rPr>
              <w:t>&gt;</w:t>
            </w:r>
          </w:p>
        </w:tc>
        <w:tc>
          <w:tcPr>
            <w:tcW w:w="3708" w:type="dxa"/>
          </w:tcPr>
          <w:p w14:paraId="4B1713DD" w14:textId="2D3B2A1B" w:rsidR="00682F7F" w:rsidRDefault="0094417F" w:rsidP="005B4E54">
            <w:pPr>
              <w:keepNext/>
              <w:rPr>
                <w:color w:val="000000" w:themeColor="text1"/>
                <w:lang w:val="de-DE"/>
              </w:rPr>
            </w:pPr>
            <w:r>
              <w:rPr>
                <w:color w:val="000000" w:themeColor="text1"/>
                <w:lang w:val="de-DE"/>
              </w:rPr>
              <w:t>Zuordnung der Unterkomponenten</w:t>
            </w:r>
          </w:p>
        </w:tc>
      </w:tr>
    </w:tbl>
    <w:p w14:paraId="4C9B17BF" w14:textId="13ED2285" w:rsidR="008A7B55" w:rsidRDefault="008A7B55" w:rsidP="00BB63B8">
      <w:pPr>
        <w:spacing w:line="360" w:lineRule="auto"/>
        <w:jc w:val="both"/>
        <w:rPr>
          <w:color w:val="000000" w:themeColor="text1"/>
          <w:sz w:val="24"/>
          <w:szCs w:val="24"/>
          <w:lang w:val="de-DE"/>
        </w:rPr>
      </w:pPr>
      <w:bookmarkStart w:id="21" w:name="_Toc126322593"/>
      <w:proofErr w:type="spellStart"/>
      <w:r>
        <w:t>Tabelle</w:t>
      </w:r>
      <w:proofErr w:type="spellEnd"/>
      <w:r>
        <w:t xml:space="preserve"> </w:t>
      </w:r>
      <w:r>
        <w:fldChar w:fldCharType="begin"/>
      </w:r>
      <w:r>
        <w:instrText xml:space="preserve"> SEQ Tabelle \* ARABIC </w:instrText>
      </w:r>
      <w:r>
        <w:fldChar w:fldCharType="separate"/>
      </w:r>
      <w:r w:rsidR="0015598A">
        <w:rPr>
          <w:noProof/>
        </w:rPr>
        <w:t>2</w:t>
      </w:r>
      <w:r>
        <w:fldChar w:fldCharType="end"/>
      </w:r>
      <w:r w:rsidR="008E3424">
        <w:t>:</w:t>
      </w:r>
      <w:r>
        <w:t xml:space="preserve"> </w:t>
      </w:r>
      <w:proofErr w:type="spellStart"/>
      <w:r>
        <w:t>Klasse</w:t>
      </w:r>
      <w:proofErr w:type="spellEnd"/>
      <w:r>
        <w:t xml:space="preserve"> </w:t>
      </w:r>
      <w:proofErr w:type="spellStart"/>
      <w:r>
        <w:t>ProductionLine</w:t>
      </w:r>
      <w:bookmarkEnd w:id="21"/>
      <w:proofErr w:type="spellEnd"/>
    </w:p>
    <w:p w14:paraId="64D98D6C" w14:textId="7172DA2D" w:rsidR="008A7B55" w:rsidRPr="008A7B55" w:rsidRDefault="008A7B55" w:rsidP="008A7B55">
      <w:pPr>
        <w:spacing w:line="360" w:lineRule="auto"/>
        <w:jc w:val="both"/>
        <w:rPr>
          <w:color w:val="000000" w:themeColor="text1"/>
          <w:sz w:val="24"/>
          <w:szCs w:val="24"/>
          <w:lang w:val="de-DE"/>
        </w:rPr>
      </w:pPr>
    </w:p>
    <w:tbl>
      <w:tblPr>
        <w:tblStyle w:val="Tabellenraster"/>
        <w:tblW w:w="0" w:type="auto"/>
        <w:tblLook w:val="04A0" w:firstRow="1" w:lastRow="0" w:firstColumn="1" w:lastColumn="0" w:noHBand="0" w:noVBand="1"/>
      </w:tblPr>
      <w:tblGrid>
        <w:gridCol w:w="3005"/>
        <w:gridCol w:w="3005"/>
        <w:gridCol w:w="3006"/>
      </w:tblGrid>
      <w:tr w:rsidR="008A7B55" w14:paraId="37B175AB" w14:textId="77777777" w:rsidTr="008A7B55">
        <w:tc>
          <w:tcPr>
            <w:tcW w:w="3005" w:type="dxa"/>
            <w:shd w:val="clear" w:color="auto" w:fill="9CC2E5" w:themeFill="accent1" w:themeFillTint="99"/>
          </w:tcPr>
          <w:p w14:paraId="4CB49659" w14:textId="5F2576A6" w:rsidR="008A7B55" w:rsidRPr="008A7B55" w:rsidRDefault="008A7B55" w:rsidP="008A7B55">
            <w:pPr>
              <w:rPr>
                <w:color w:val="000000" w:themeColor="text1"/>
                <w:lang w:val="de-DE"/>
              </w:rPr>
            </w:pPr>
            <w:r>
              <w:rPr>
                <w:color w:val="000000" w:themeColor="text1"/>
                <w:lang w:val="de-DE"/>
              </w:rPr>
              <w:t>Name</w:t>
            </w:r>
          </w:p>
        </w:tc>
        <w:tc>
          <w:tcPr>
            <w:tcW w:w="3005" w:type="dxa"/>
            <w:shd w:val="clear" w:color="auto" w:fill="9CC2E5" w:themeFill="accent1" w:themeFillTint="99"/>
          </w:tcPr>
          <w:p w14:paraId="46F8A5C7" w14:textId="3B45AB1A" w:rsidR="008A7B55" w:rsidRPr="008A7B55" w:rsidRDefault="008A7B55" w:rsidP="008A7B55">
            <w:pPr>
              <w:rPr>
                <w:color w:val="000000" w:themeColor="text1"/>
                <w:lang w:val="de-DE"/>
              </w:rPr>
            </w:pPr>
            <w:r>
              <w:rPr>
                <w:color w:val="000000" w:themeColor="text1"/>
                <w:lang w:val="de-DE"/>
              </w:rPr>
              <w:t>Datentyp</w:t>
            </w:r>
          </w:p>
        </w:tc>
        <w:tc>
          <w:tcPr>
            <w:tcW w:w="3006" w:type="dxa"/>
            <w:shd w:val="clear" w:color="auto" w:fill="9CC2E5" w:themeFill="accent1" w:themeFillTint="99"/>
          </w:tcPr>
          <w:p w14:paraId="4BFCAE24" w14:textId="7AC1D464" w:rsidR="008A7B55" w:rsidRPr="008A7B55" w:rsidRDefault="008A7B55" w:rsidP="008A7B55">
            <w:pPr>
              <w:rPr>
                <w:color w:val="000000" w:themeColor="text1"/>
                <w:lang w:val="de-DE"/>
              </w:rPr>
            </w:pPr>
            <w:r>
              <w:rPr>
                <w:color w:val="000000" w:themeColor="text1"/>
                <w:lang w:val="de-DE"/>
              </w:rPr>
              <w:t>Zweck</w:t>
            </w:r>
            <w:r w:rsidRPr="00816204">
              <w:rPr>
                <w:color w:val="000000" w:themeColor="text1"/>
                <w:lang w:val="de-DE"/>
              </w:rPr>
              <w:tab/>
            </w:r>
          </w:p>
        </w:tc>
      </w:tr>
      <w:tr w:rsidR="008A7B55" w14:paraId="5B67B93E" w14:textId="77777777" w:rsidTr="008A7B55">
        <w:tc>
          <w:tcPr>
            <w:tcW w:w="3005" w:type="dxa"/>
          </w:tcPr>
          <w:p w14:paraId="2DFBEBC0" w14:textId="1124E9B0" w:rsidR="008A7B55" w:rsidRPr="008A7B55" w:rsidRDefault="008A7B55" w:rsidP="008A7B55">
            <w:pPr>
              <w:rPr>
                <w:color w:val="000000" w:themeColor="text1"/>
                <w:lang w:val="de-DE"/>
              </w:rPr>
            </w:pPr>
            <w:proofErr w:type="spellStart"/>
            <w:r>
              <w:rPr>
                <w:color w:val="000000" w:themeColor="text1"/>
                <w:lang w:val="de-DE"/>
              </w:rPr>
              <w:t>id</w:t>
            </w:r>
            <w:proofErr w:type="spellEnd"/>
          </w:p>
        </w:tc>
        <w:tc>
          <w:tcPr>
            <w:tcW w:w="3005" w:type="dxa"/>
          </w:tcPr>
          <w:p w14:paraId="348FFB4B" w14:textId="5025B531" w:rsidR="008A7B55" w:rsidRPr="008A7B55" w:rsidRDefault="008A7B55" w:rsidP="008A7B55">
            <w:pPr>
              <w:rPr>
                <w:color w:val="000000" w:themeColor="text1"/>
                <w:lang w:val="de-DE"/>
              </w:rPr>
            </w:pPr>
            <w:proofErr w:type="spellStart"/>
            <w:r>
              <w:rPr>
                <w:color w:val="000000" w:themeColor="text1"/>
                <w:lang w:val="de-DE"/>
              </w:rPr>
              <w:t>long</w:t>
            </w:r>
            <w:proofErr w:type="spellEnd"/>
          </w:p>
        </w:tc>
        <w:tc>
          <w:tcPr>
            <w:tcW w:w="3006" w:type="dxa"/>
          </w:tcPr>
          <w:p w14:paraId="12A83E39" w14:textId="3FEDE3F5" w:rsidR="008A7B55" w:rsidRPr="008A7B55" w:rsidRDefault="008A7B55" w:rsidP="008A7B55">
            <w:pPr>
              <w:rPr>
                <w:color w:val="000000" w:themeColor="text1"/>
                <w:lang w:val="de-DE"/>
              </w:rPr>
            </w:pPr>
            <w:r w:rsidRPr="000B7ABE">
              <w:rPr>
                <w:color w:val="000000" w:themeColor="text1"/>
                <w:lang w:val="de-DE"/>
              </w:rPr>
              <w:t>Eindeutige Identifikation</w:t>
            </w:r>
          </w:p>
        </w:tc>
      </w:tr>
      <w:tr w:rsidR="008A7B55" w14:paraId="3D9F8E32" w14:textId="77777777" w:rsidTr="008A7B55">
        <w:tc>
          <w:tcPr>
            <w:tcW w:w="3005" w:type="dxa"/>
          </w:tcPr>
          <w:p w14:paraId="353A63A1" w14:textId="3FDAD0CD" w:rsidR="008A7B55" w:rsidRPr="008A7B55" w:rsidRDefault="008A7B55" w:rsidP="008A7B55">
            <w:pPr>
              <w:rPr>
                <w:color w:val="000000" w:themeColor="text1"/>
                <w:lang w:val="de-DE"/>
              </w:rPr>
            </w:pPr>
            <w:proofErr w:type="spellStart"/>
            <w:r>
              <w:rPr>
                <w:color w:val="000000" w:themeColor="text1"/>
                <w:lang w:val="de-DE"/>
              </w:rPr>
              <w:t>name</w:t>
            </w:r>
            <w:proofErr w:type="spellEnd"/>
          </w:p>
        </w:tc>
        <w:tc>
          <w:tcPr>
            <w:tcW w:w="3005" w:type="dxa"/>
          </w:tcPr>
          <w:p w14:paraId="1C0CE4BE" w14:textId="48892CF4" w:rsidR="008A7B55" w:rsidRPr="008A7B55" w:rsidRDefault="008A7B55" w:rsidP="008A7B55">
            <w:pPr>
              <w:rPr>
                <w:color w:val="000000" w:themeColor="text1"/>
                <w:lang w:val="de-DE"/>
              </w:rPr>
            </w:pPr>
            <w:r>
              <w:rPr>
                <w:color w:val="000000" w:themeColor="text1"/>
                <w:lang w:val="de-DE"/>
              </w:rPr>
              <w:t>String</w:t>
            </w:r>
          </w:p>
        </w:tc>
        <w:tc>
          <w:tcPr>
            <w:tcW w:w="3006" w:type="dxa"/>
          </w:tcPr>
          <w:p w14:paraId="35B00AEA" w14:textId="518E565F" w:rsidR="008A7B55" w:rsidRPr="008A7B55" w:rsidRDefault="008A7B55" w:rsidP="008A7B55">
            <w:pPr>
              <w:rPr>
                <w:color w:val="000000" w:themeColor="text1"/>
                <w:lang w:val="de-DE"/>
              </w:rPr>
            </w:pPr>
            <w:r w:rsidRPr="000B7ABE">
              <w:rPr>
                <w:color w:val="000000" w:themeColor="text1"/>
                <w:lang w:val="de-DE"/>
              </w:rPr>
              <w:t>Name de</w:t>
            </w:r>
            <w:r>
              <w:rPr>
                <w:color w:val="000000" w:themeColor="text1"/>
                <w:lang w:val="de-DE"/>
              </w:rPr>
              <w:t>r Komponente</w:t>
            </w:r>
          </w:p>
        </w:tc>
      </w:tr>
      <w:tr w:rsidR="008A7B55" w14:paraId="7830BF7F" w14:textId="77777777" w:rsidTr="008A7B55">
        <w:tc>
          <w:tcPr>
            <w:tcW w:w="3005" w:type="dxa"/>
          </w:tcPr>
          <w:p w14:paraId="2D1EF02D" w14:textId="2D0C4137" w:rsidR="008A7B55" w:rsidRPr="008A7B55" w:rsidRDefault="008A7B55" w:rsidP="008A7B55">
            <w:pPr>
              <w:rPr>
                <w:color w:val="000000" w:themeColor="text1"/>
                <w:lang w:val="de-DE"/>
              </w:rPr>
            </w:pPr>
            <w:proofErr w:type="spellStart"/>
            <w:r>
              <w:rPr>
                <w:color w:val="000000" w:themeColor="text1"/>
                <w:lang w:val="de-DE"/>
              </w:rPr>
              <w:t>step</w:t>
            </w:r>
            <w:proofErr w:type="spellEnd"/>
          </w:p>
        </w:tc>
        <w:tc>
          <w:tcPr>
            <w:tcW w:w="3005" w:type="dxa"/>
          </w:tcPr>
          <w:p w14:paraId="16F0CA4A" w14:textId="2FA092E8" w:rsidR="008A7B55" w:rsidRPr="008A7B55" w:rsidRDefault="008A7B55" w:rsidP="008A7B55">
            <w:pPr>
              <w:rPr>
                <w:color w:val="000000" w:themeColor="text1"/>
                <w:lang w:val="de-DE"/>
              </w:rPr>
            </w:pPr>
            <w:proofErr w:type="spellStart"/>
            <w:r>
              <w:rPr>
                <w:color w:val="000000" w:themeColor="text1"/>
                <w:lang w:val="de-DE"/>
              </w:rPr>
              <w:t>long</w:t>
            </w:r>
            <w:proofErr w:type="spellEnd"/>
          </w:p>
        </w:tc>
        <w:tc>
          <w:tcPr>
            <w:tcW w:w="3006" w:type="dxa"/>
          </w:tcPr>
          <w:p w14:paraId="2E8D277D" w14:textId="5AB192E3" w:rsidR="008A7B55" w:rsidRPr="008A7B55" w:rsidRDefault="008A7B55" w:rsidP="008A7B55">
            <w:pPr>
              <w:rPr>
                <w:color w:val="000000" w:themeColor="text1"/>
                <w:lang w:val="de-DE"/>
              </w:rPr>
            </w:pPr>
            <w:r>
              <w:rPr>
                <w:color w:val="000000" w:themeColor="text1"/>
                <w:lang w:val="de-DE"/>
              </w:rPr>
              <w:t>Schritt im Produktionsablauf</w:t>
            </w:r>
          </w:p>
        </w:tc>
      </w:tr>
      <w:tr w:rsidR="008A7B55" w14:paraId="4332A4C2" w14:textId="77777777" w:rsidTr="008A7B55">
        <w:tc>
          <w:tcPr>
            <w:tcW w:w="3005" w:type="dxa"/>
          </w:tcPr>
          <w:p w14:paraId="012F6A38" w14:textId="7193F406" w:rsidR="008A7B55" w:rsidRPr="008A7B55" w:rsidRDefault="008A7B55" w:rsidP="008A7B55">
            <w:pPr>
              <w:rPr>
                <w:color w:val="000000" w:themeColor="text1"/>
                <w:lang w:val="de-DE"/>
              </w:rPr>
            </w:pPr>
            <w:proofErr w:type="spellStart"/>
            <w:r>
              <w:rPr>
                <w:color w:val="000000" w:themeColor="text1"/>
                <w:lang w:val="de-DE"/>
              </w:rPr>
              <w:t>productionTime</w:t>
            </w:r>
            <w:proofErr w:type="spellEnd"/>
          </w:p>
        </w:tc>
        <w:tc>
          <w:tcPr>
            <w:tcW w:w="3005" w:type="dxa"/>
          </w:tcPr>
          <w:p w14:paraId="130A9C38" w14:textId="63E0432E" w:rsidR="008A7B55" w:rsidRPr="008A7B55" w:rsidRDefault="008A7B55" w:rsidP="008A7B55">
            <w:pPr>
              <w:rPr>
                <w:color w:val="000000" w:themeColor="text1"/>
                <w:lang w:val="de-DE"/>
              </w:rPr>
            </w:pPr>
            <w:proofErr w:type="spellStart"/>
            <w:r>
              <w:rPr>
                <w:color w:val="000000" w:themeColor="text1"/>
                <w:lang w:val="de-DE"/>
              </w:rPr>
              <w:t>long</w:t>
            </w:r>
            <w:proofErr w:type="spellEnd"/>
          </w:p>
        </w:tc>
        <w:tc>
          <w:tcPr>
            <w:tcW w:w="3006" w:type="dxa"/>
          </w:tcPr>
          <w:p w14:paraId="1917DAD4" w14:textId="36A08834" w:rsidR="008A7B55" w:rsidRPr="008A7B55" w:rsidRDefault="008A7B55" w:rsidP="008A7B55">
            <w:pPr>
              <w:rPr>
                <w:color w:val="000000" w:themeColor="text1"/>
                <w:lang w:val="de-DE"/>
              </w:rPr>
            </w:pPr>
            <w:r>
              <w:rPr>
                <w:color w:val="000000" w:themeColor="text1"/>
                <w:lang w:val="de-DE"/>
              </w:rPr>
              <w:t>Dauer des Schritts</w:t>
            </w:r>
          </w:p>
        </w:tc>
      </w:tr>
      <w:tr w:rsidR="008A7B55" w14:paraId="0BD6A0E5" w14:textId="77777777" w:rsidTr="008A7B55">
        <w:tc>
          <w:tcPr>
            <w:tcW w:w="3005" w:type="dxa"/>
          </w:tcPr>
          <w:p w14:paraId="08E78F58" w14:textId="3F45045D" w:rsidR="008A7B55" w:rsidRPr="008A7B55" w:rsidRDefault="008A7B55" w:rsidP="008A7B55">
            <w:pPr>
              <w:rPr>
                <w:color w:val="000000" w:themeColor="text1"/>
                <w:lang w:val="de-DE"/>
              </w:rPr>
            </w:pPr>
            <w:proofErr w:type="spellStart"/>
            <w:r>
              <w:rPr>
                <w:color w:val="000000" w:themeColor="text1"/>
                <w:lang w:val="de-DE"/>
              </w:rPr>
              <w:t>isOnDuty</w:t>
            </w:r>
            <w:proofErr w:type="spellEnd"/>
          </w:p>
        </w:tc>
        <w:tc>
          <w:tcPr>
            <w:tcW w:w="3005" w:type="dxa"/>
          </w:tcPr>
          <w:p w14:paraId="3672CB22" w14:textId="1BE22AC1" w:rsidR="008A7B55" w:rsidRPr="008A7B55" w:rsidRDefault="008A7B55" w:rsidP="008A7B55">
            <w:pPr>
              <w:rPr>
                <w:color w:val="000000" w:themeColor="text1"/>
                <w:lang w:val="de-DE"/>
              </w:rPr>
            </w:pPr>
            <w:r>
              <w:rPr>
                <w:color w:val="000000" w:themeColor="text1"/>
                <w:lang w:val="de-DE"/>
              </w:rPr>
              <w:t>Boolean</w:t>
            </w:r>
          </w:p>
        </w:tc>
        <w:tc>
          <w:tcPr>
            <w:tcW w:w="3006" w:type="dxa"/>
          </w:tcPr>
          <w:p w14:paraId="6CE7989D" w14:textId="10EFA103" w:rsidR="008A7B55" w:rsidRPr="008A7B55" w:rsidRDefault="008A7B55" w:rsidP="008A7B55">
            <w:pPr>
              <w:rPr>
                <w:color w:val="000000" w:themeColor="text1"/>
                <w:lang w:val="de-DE"/>
              </w:rPr>
            </w:pPr>
            <w:r>
              <w:rPr>
                <w:color w:val="000000" w:themeColor="text1"/>
                <w:lang w:val="de-DE"/>
              </w:rPr>
              <w:t xml:space="preserve">Komponente ist in </w:t>
            </w:r>
            <w:r w:rsidR="0015598A">
              <w:rPr>
                <w:color w:val="000000" w:themeColor="text1"/>
                <w:lang w:val="de-DE"/>
              </w:rPr>
              <w:t xml:space="preserve">einer </w:t>
            </w:r>
            <w:r>
              <w:rPr>
                <w:color w:val="000000" w:themeColor="text1"/>
                <w:lang w:val="de-DE"/>
              </w:rPr>
              <w:t>Linie im Einsatz</w:t>
            </w:r>
          </w:p>
        </w:tc>
      </w:tr>
      <w:tr w:rsidR="008A7B55" w14:paraId="79DBE275" w14:textId="77777777" w:rsidTr="008A7B55">
        <w:tc>
          <w:tcPr>
            <w:tcW w:w="3005" w:type="dxa"/>
          </w:tcPr>
          <w:p w14:paraId="43E72D5C" w14:textId="5FEE411D" w:rsidR="008A7B55" w:rsidRPr="008A7B55" w:rsidRDefault="008A7B55" w:rsidP="008A7B55">
            <w:pPr>
              <w:rPr>
                <w:color w:val="000000" w:themeColor="text1"/>
                <w:lang w:val="de-DE"/>
              </w:rPr>
            </w:pPr>
            <w:proofErr w:type="spellStart"/>
            <w:r>
              <w:rPr>
                <w:color w:val="000000" w:themeColor="text1"/>
                <w:lang w:val="de-DE"/>
              </w:rPr>
              <w:t>employees</w:t>
            </w:r>
            <w:proofErr w:type="spellEnd"/>
          </w:p>
        </w:tc>
        <w:tc>
          <w:tcPr>
            <w:tcW w:w="3005" w:type="dxa"/>
          </w:tcPr>
          <w:p w14:paraId="16C3F6CB" w14:textId="4A6E6FA4" w:rsidR="008A7B55" w:rsidRPr="008A7B55" w:rsidRDefault="008A7B55" w:rsidP="008A7B55">
            <w:pPr>
              <w:rPr>
                <w:color w:val="000000" w:themeColor="text1"/>
                <w:lang w:val="de-DE"/>
              </w:rPr>
            </w:pPr>
            <w:r>
              <w:rPr>
                <w:color w:val="000000" w:themeColor="text1"/>
                <w:lang w:val="de-DE"/>
              </w:rPr>
              <w:t>List&lt;</w:t>
            </w:r>
            <w:proofErr w:type="spellStart"/>
            <w:r>
              <w:rPr>
                <w:color w:val="000000" w:themeColor="text1"/>
                <w:lang w:val="de-DE"/>
              </w:rPr>
              <w:t>Employee</w:t>
            </w:r>
            <w:proofErr w:type="spellEnd"/>
            <w:r>
              <w:rPr>
                <w:color w:val="000000" w:themeColor="text1"/>
                <w:lang w:val="de-DE"/>
              </w:rPr>
              <w:t>&gt;</w:t>
            </w:r>
          </w:p>
        </w:tc>
        <w:tc>
          <w:tcPr>
            <w:tcW w:w="3006" w:type="dxa"/>
          </w:tcPr>
          <w:p w14:paraId="76DF9173" w14:textId="3632BBE3" w:rsidR="008A7B55" w:rsidRPr="008A7B55" w:rsidRDefault="008A7B55" w:rsidP="008A7B55">
            <w:pPr>
              <w:rPr>
                <w:color w:val="000000" w:themeColor="text1"/>
                <w:lang w:val="de-DE"/>
              </w:rPr>
            </w:pPr>
            <w:r>
              <w:rPr>
                <w:color w:val="000000" w:themeColor="text1"/>
                <w:lang w:val="de-DE"/>
              </w:rPr>
              <w:t>Zugeordnete Arbeiter</w:t>
            </w:r>
          </w:p>
        </w:tc>
      </w:tr>
      <w:tr w:rsidR="008A7B55" w14:paraId="6A17B967" w14:textId="77777777" w:rsidTr="008A7B55">
        <w:tc>
          <w:tcPr>
            <w:tcW w:w="3005" w:type="dxa"/>
          </w:tcPr>
          <w:p w14:paraId="038BA21C" w14:textId="6D5525BC" w:rsidR="008A7B55" w:rsidRPr="008A7B55" w:rsidRDefault="008A7B55" w:rsidP="008A7B55">
            <w:pPr>
              <w:rPr>
                <w:color w:val="000000" w:themeColor="text1"/>
                <w:lang w:val="de-DE"/>
              </w:rPr>
            </w:pPr>
            <w:r>
              <w:rPr>
                <w:color w:val="000000" w:themeColor="text1"/>
                <w:lang w:val="de-DE"/>
              </w:rPr>
              <w:t>type</w:t>
            </w:r>
          </w:p>
        </w:tc>
        <w:tc>
          <w:tcPr>
            <w:tcW w:w="3005" w:type="dxa"/>
          </w:tcPr>
          <w:p w14:paraId="1ED6CC8A" w14:textId="62079C5B" w:rsidR="008A7B55" w:rsidRPr="008A7B55" w:rsidRDefault="008A7B55" w:rsidP="008A7B55">
            <w:pPr>
              <w:rPr>
                <w:color w:val="000000" w:themeColor="text1"/>
                <w:lang w:val="de-DE"/>
              </w:rPr>
            </w:pPr>
            <w:r>
              <w:rPr>
                <w:color w:val="000000" w:themeColor="text1"/>
                <w:lang w:val="de-DE"/>
              </w:rPr>
              <w:t>Type</w:t>
            </w:r>
          </w:p>
        </w:tc>
        <w:tc>
          <w:tcPr>
            <w:tcW w:w="3006" w:type="dxa"/>
          </w:tcPr>
          <w:p w14:paraId="31717EBC" w14:textId="166DEB86" w:rsidR="008A7B55" w:rsidRPr="008A7B55" w:rsidRDefault="008A7B55" w:rsidP="008A7B55">
            <w:pPr>
              <w:rPr>
                <w:color w:val="000000" w:themeColor="text1"/>
                <w:lang w:val="de-DE"/>
              </w:rPr>
            </w:pPr>
            <w:r>
              <w:rPr>
                <w:color w:val="000000" w:themeColor="text1"/>
                <w:lang w:val="de-DE"/>
              </w:rPr>
              <w:t>Art der Komponente</w:t>
            </w:r>
          </w:p>
        </w:tc>
      </w:tr>
      <w:tr w:rsidR="008A7B55" w14:paraId="7ADA2E1F" w14:textId="77777777" w:rsidTr="008A7B55">
        <w:tc>
          <w:tcPr>
            <w:tcW w:w="3005" w:type="dxa"/>
          </w:tcPr>
          <w:p w14:paraId="6BCFE938" w14:textId="50ABAAB4" w:rsidR="008A7B55" w:rsidRPr="008A7B55" w:rsidRDefault="008A7B55" w:rsidP="008A7B55">
            <w:pPr>
              <w:rPr>
                <w:color w:val="000000" w:themeColor="text1"/>
                <w:lang w:val="de-DE"/>
              </w:rPr>
            </w:pPr>
            <w:proofErr w:type="spellStart"/>
            <w:r>
              <w:rPr>
                <w:color w:val="000000" w:themeColor="text1"/>
                <w:lang w:val="de-DE"/>
              </w:rPr>
              <w:t>productionLine</w:t>
            </w:r>
            <w:proofErr w:type="spellEnd"/>
          </w:p>
        </w:tc>
        <w:tc>
          <w:tcPr>
            <w:tcW w:w="3005" w:type="dxa"/>
          </w:tcPr>
          <w:p w14:paraId="2232F76A" w14:textId="191F578B" w:rsidR="008A7B55" w:rsidRPr="008A7B55" w:rsidRDefault="008A7B55" w:rsidP="008A7B55">
            <w:pPr>
              <w:rPr>
                <w:color w:val="000000" w:themeColor="text1"/>
                <w:lang w:val="de-DE"/>
              </w:rPr>
            </w:pPr>
            <w:proofErr w:type="spellStart"/>
            <w:r>
              <w:rPr>
                <w:color w:val="000000" w:themeColor="text1"/>
                <w:lang w:val="de-DE"/>
              </w:rPr>
              <w:t>ProductionLine</w:t>
            </w:r>
            <w:proofErr w:type="spellEnd"/>
          </w:p>
        </w:tc>
        <w:tc>
          <w:tcPr>
            <w:tcW w:w="3006" w:type="dxa"/>
          </w:tcPr>
          <w:p w14:paraId="184A70E8" w14:textId="0345B67E" w:rsidR="008A7B55" w:rsidRPr="008A7B55" w:rsidRDefault="008A7B55" w:rsidP="008A7B55">
            <w:pPr>
              <w:rPr>
                <w:color w:val="000000" w:themeColor="text1"/>
                <w:lang w:val="de-DE"/>
              </w:rPr>
            </w:pPr>
            <w:r>
              <w:rPr>
                <w:color w:val="000000" w:themeColor="text1"/>
                <w:lang w:val="de-DE"/>
              </w:rPr>
              <w:t>Zugeordnete Produktionslinie</w:t>
            </w:r>
          </w:p>
        </w:tc>
      </w:tr>
    </w:tbl>
    <w:p w14:paraId="0A0FE423" w14:textId="60DD2D27" w:rsidR="00BB63B8" w:rsidRDefault="008A7B55" w:rsidP="00EB33FC">
      <w:pPr>
        <w:spacing w:line="360" w:lineRule="auto"/>
        <w:jc w:val="both"/>
        <w:rPr>
          <w:color w:val="000000" w:themeColor="text1"/>
          <w:sz w:val="24"/>
          <w:szCs w:val="24"/>
          <w:lang w:val="de-DE"/>
        </w:rPr>
      </w:pPr>
      <w:bookmarkStart w:id="22" w:name="_Ref126308078"/>
      <w:bookmarkStart w:id="23" w:name="_Toc126322594"/>
      <w:proofErr w:type="spellStart"/>
      <w:r>
        <w:t>Tabelle</w:t>
      </w:r>
      <w:proofErr w:type="spellEnd"/>
      <w:r>
        <w:t xml:space="preserve"> </w:t>
      </w:r>
      <w:r>
        <w:fldChar w:fldCharType="begin"/>
      </w:r>
      <w:r>
        <w:instrText xml:space="preserve"> SEQ Tabelle \* ARABIC </w:instrText>
      </w:r>
      <w:r>
        <w:fldChar w:fldCharType="separate"/>
      </w:r>
      <w:r w:rsidR="0015598A">
        <w:rPr>
          <w:noProof/>
        </w:rPr>
        <w:t>3</w:t>
      </w:r>
      <w:r>
        <w:fldChar w:fldCharType="end"/>
      </w:r>
      <w:bookmarkEnd w:id="22"/>
      <w:r w:rsidR="008E3424">
        <w:t>:</w:t>
      </w:r>
      <w:r>
        <w:t xml:space="preserve"> </w:t>
      </w:r>
      <w:proofErr w:type="spellStart"/>
      <w:r>
        <w:t>Klasse</w:t>
      </w:r>
      <w:proofErr w:type="spellEnd"/>
      <w:r>
        <w:t xml:space="preserve"> </w:t>
      </w:r>
      <w:proofErr w:type="spellStart"/>
      <w:r>
        <w:t>ProductionLineComponent</w:t>
      </w:r>
      <w:bookmarkEnd w:id="23"/>
      <w:proofErr w:type="spellEnd"/>
    </w:p>
    <w:p w14:paraId="51B81C5A" w14:textId="77777777" w:rsidR="008E3424" w:rsidRDefault="008E3424" w:rsidP="00EB33FC">
      <w:pPr>
        <w:spacing w:line="360" w:lineRule="auto"/>
        <w:jc w:val="both"/>
        <w:rPr>
          <w:color w:val="000000" w:themeColor="text1"/>
          <w:sz w:val="24"/>
          <w:szCs w:val="24"/>
          <w:lang w:val="de-DE"/>
        </w:rPr>
      </w:pPr>
    </w:p>
    <w:p w14:paraId="4D03B9AD" w14:textId="74AD79EF" w:rsidR="0015598A" w:rsidRDefault="008E3424" w:rsidP="00EB33FC">
      <w:pPr>
        <w:spacing w:line="360" w:lineRule="auto"/>
        <w:jc w:val="both"/>
        <w:rPr>
          <w:color w:val="000000" w:themeColor="text1"/>
          <w:sz w:val="24"/>
          <w:szCs w:val="24"/>
          <w:lang w:val="de-DE"/>
        </w:rPr>
      </w:pPr>
      <w:r w:rsidRPr="002E2DDA">
        <w:rPr>
          <w:color w:val="000000" w:themeColor="text1"/>
          <w:sz w:val="24"/>
          <w:szCs w:val="24"/>
          <w:lang w:val="de-DE"/>
        </w:rPr>
        <w:t xml:space="preserve">Die </w:t>
      </w:r>
      <w:r>
        <w:rPr>
          <w:color w:val="000000" w:themeColor="text1"/>
          <w:sz w:val="24"/>
          <w:szCs w:val="24"/>
          <w:lang w:val="de-DE"/>
        </w:rPr>
        <w:t xml:space="preserve">Attribute der einzelnen Bestandteile einer Produktionslinie sind in </w:t>
      </w:r>
      <w:r>
        <w:rPr>
          <w:color w:val="000000" w:themeColor="text1"/>
          <w:sz w:val="24"/>
          <w:szCs w:val="24"/>
          <w:lang w:val="de-DE"/>
        </w:rPr>
        <w:fldChar w:fldCharType="begin"/>
      </w:r>
      <w:r>
        <w:rPr>
          <w:color w:val="000000" w:themeColor="text1"/>
          <w:sz w:val="24"/>
          <w:szCs w:val="24"/>
          <w:lang w:val="de-DE"/>
        </w:rPr>
        <w:instrText xml:space="preserve"> REF _Ref126308078 \h </w:instrText>
      </w:r>
      <w:r>
        <w:rPr>
          <w:color w:val="000000" w:themeColor="text1"/>
          <w:sz w:val="24"/>
          <w:szCs w:val="24"/>
          <w:lang w:val="de-DE"/>
        </w:rPr>
      </w:r>
      <w:r>
        <w:rPr>
          <w:color w:val="000000" w:themeColor="text1"/>
          <w:sz w:val="24"/>
          <w:szCs w:val="24"/>
          <w:lang w:val="de-DE"/>
        </w:rPr>
        <w:fldChar w:fldCharType="separate"/>
      </w:r>
      <w:r w:rsidRPr="008A7B55">
        <w:rPr>
          <w:lang w:val="de-DE"/>
        </w:rPr>
        <w:t>Tabelle</w:t>
      </w:r>
      <w:r w:rsidRPr="008A7B55">
        <w:rPr>
          <w:lang w:val="de-DE"/>
        </w:rPr>
        <w:t xml:space="preserve"> </w:t>
      </w:r>
      <w:r w:rsidRPr="008A7B55">
        <w:rPr>
          <w:noProof/>
          <w:lang w:val="de-DE"/>
        </w:rPr>
        <w:t>3</w:t>
      </w:r>
      <w:r>
        <w:rPr>
          <w:color w:val="000000" w:themeColor="text1"/>
          <w:sz w:val="24"/>
          <w:szCs w:val="24"/>
          <w:lang w:val="de-DE"/>
        </w:rPr>
        <w:fldChar w:fldCharType="end"/>
      </w:r>
      <w:r>
        <w:rPr>
          <w:color w:val="000000" w:themeColor="text1"/>
          <w:sz w:val="24"/>
          <w:szCs w:val="24"/>
          <w:lang w:val="de-DE"/>
        </w:rPr>
        <w:t xml:space="preserve"> </w:t>
      </w:r>
      <w:proofErr w:type="spellStart"/>
      <w:proofErr w:type="gramStart"/>
      <w:r>
        <w:rPr>
          <w:color w:val="000000" w:themeColor="text1"/>
          <w:sz w:val="24"/>
          <w:szCs w:val="24"/>
          <w:lang w:val="de-DE"/>
        </w:rPr>
        <w:t>dargestellt</w:t>
      </w:r>
      <w:r>
        <w:rPr>
          <w:color w:val="000000" w:themeColor="text1"/>
          <w:sz w:val="24"/>
          <w:szCs w:val="24"/>
          <w:lang w:val="de-DE"/>
        </w:rPr>
        <w:t>.</w:t>
      </w:r>
      <w:r w:rsidR="008A7B55">
        <w:rPr>
          <w:color w:val="000000" w:themeColor="text1"/>
          <w:sz w:val="24"/>
          <w:szCs w:val="24"/>
          <w:lang w:val="de-DE"/>
        </w:rPr>
        <w:t>Hier</w:t>
      </w:r>
      <w:proofErr w:type="spellEnd"/>
      <w:proofErr w:type="gramEnd"/>
      <w:r w:rsidR="008A7B55">
        <w:rPr>
          <w:color w:val="000000" w:themeColor="text1"/>
          <w:sz w:val="24"/>
          <w:szCs w:val="24"/>
          <w:lang w:val="de-DE"/>
        </w:rPr>
        <w:t xml:space="preserve"> </w:t>
      </w:r>
      <w:r w:rsidR="0015598A">
        <w:rPr>
          <w:color w:val="000000" w:themeColor="text1"/>
          <w:sz w:val="24"/>
          <w:szCs w:val="24"/>
          <w:lang w:val="de-DE"/>
        </w:rPr>
        <w:t xml:space="preserve">wird festgelegt wie lange es dauert diesen Produktionsschritt durchzuführen, von welchem Typ die Komponente ist </w:t>
      </w:r>
      <w:r w:rsidR="0015598A">
        <w:rPr>
          <w:color w:val="000000" w:themeColor="text1"/>
          <w:sz w:val="24"/>
          <w:szCs w:val="24"/>
          <w:lang w:val="de-DE"/>
        </w:rPr>
        <w:t xml:space="preserve">(Roboter oder Station) </w:t>
      </w:r>
      <w:r w:rsidR="0015598A">
        <w:rPr>
          <w:color w:val="000000" w:themeColor="text1"/>
          <w:sz w:val="24"/>
          <w:szCs w:val="24"/>
          <w:lang w:val="de-DE"/>
        </w:rPr>
        <w:t xml:space="preserve">und ob sie bereits im Einsatz ist (inklusive Zuweisung zu einer Produktionslinie). </w:t>
      </w:r>
    </w:p>
    <w:p w14:paraId="3B821B1C" w14:textId="0A30FCEC" w:rsidR="008A7B55" w:rsidRDefault="0015598A" w:rsidP="00EB33FC">
      <w:pPr>
        <w:spacing w:line="360" w:lineRule="auto"/>
        <w:jc w:val="both"/>
        <w:rPr>
          <w:color w:val="000000" w:themeColor="text1"/>
          <w:sz w:val="24"/>
          <w:szCs w:val="24"/>
          <w:lang w:val="de-DE"/>
        </w:rPr>
      </w:pPr>
      <w:r>
        <w:rPr>
          <w:color w:val="000000" w:themeColor="text1"/>
          <w:sz w:val="24"/>
          <w:szCs w:val="24"/>
          <w:lang w:val="de-DE"/>
        </w:rPr>
        <w:t xml:space="preserve">Neben der </w:t>
      </w:r>
      <w:proofErr w:type="spellStart"/>
      <w:r w:rsidRPr="000735A9">
        <w:rPr>
          <w:i/>
          <w:iCs/>
          <w:color w:val="000000" w:themeColor="text1"/>
          <w:sz w:val="24"/>
          <w:szCs w:val="24"/>
          <w:lang w:val="de-DE"/>
        </w:rPr>
        <w:t>ProductionLineComponent</w:t>
      </w:r>
      <w:proofErr w:type="spellEnd"/>
      <w:r>
        <w:rPr>
          <w:color w:val="000000" w:themeColor="text1"/>
          <w:sz w:val="24"/>
          <w:szCs w:val="24"/>
          <w:lang w:val="de-DE"/>
        </w:rPr>
        <w:t xml:space="preserve"> wird einer Produktionslinie noch ein</w:t>
      </w:r>
      <w:r w:rsidR="0094417F">
        <w:rPr>
          <w:color w:val="000000" w:themeColor="text1"/>
          <w:sz w:val="24"/>
          <w:szCs w:val="24"/>
          <w:lang w:val="de-DE"/>
        </w:rPr>
        <w:t xml:space="preserve"> Fahrzeugmodell (</w:t>
      </w:r>
      <w:r>
        <w:rPr>
          <w:color w:val="000000" w:themeColor="text1"/>
          <w:sz w:val="24"/>
          <w:szCs w:val="24"/>
          <w:lang w:val="de-DE"/>
        </w:rPr>
        <w:t xml:space="preserve">siehe </w:t>
      </w:r>
      <w:r>
        <w:rPr>
          <w:color w:val="000000" w:themeColor="text1"/>
          <w:sz w:val="24"/>
          <w:szCs w:val="24"/>
          <w:lang w:val="de-DE"/>
        </w:rPr>
        <w:fldChar w:fldCharType="begin"/>
      </w:r>
      <w:r>
        <w:rPr>
          <w:color w:val="000000" w:themeColor="text1"/>
          <w:sz w:val="24"/>
          <w:szCs w:val="24"/>
          <w:lang w:val="de-DE"/>
        </w:rPr>
        <w:instrText xml:space="preserve"> REF _Ref126308685 \h </w:instrText>
      </w:r>
      <w:r>
        <w:rPr>
          <w:color w:val="000000" w:themeColor="text1"/>
          <w:sz w:val="24"/>
          <w:szCs w:val="24"/>
          <w:lang w:val="de-DE"/>
        </w:rPr>
      </w:r>
      <w:r>
        <w:rPr>
          <w:color w:val="000000" w:themeColor="text1"/>
          <w:sz w:val="24"/>
          <w:szCs w:val="24"/>
          <w:lang w:val="de-DE"/>
        </w:rPr>
        <w:fldChar w:fldCharType="separate"/>
      </w:r>
      <w:r w:rsidRPr="0015598A">
        <w:rPr>
          <w:lang w:val="de-DE"/>
        </w:rPr>
        <w:t xml:space="preserve">Tabelle </w:t>
      </w:r>
      <w:r w:rsidRPr="0015598A">
        <w:rPr>
          <w:noProof/>
          <w:lang w:val="de-DE"/>
        </w:rPr>
        <w:t>4</w:t>
      </w:r>
      <w:r>
        <w:rPr>
          <w:color w:val="000000" w:themeColor="text1"/>
          <w:sz w:val="24"/>
          <w:szCs w:val="24"/>
          <w:lang w:val="de-DE"/>
        </w:rPr>
        <w:fldChar w:fldCharType="end"/>
      </w:r>
      <w:r w:rsidR="00BB63B8">
        <w:rPr>
          <w:color w:val="000000" w:themeColor="text1"/>
          <w:sz w:val="24"/>
          <w:szCs w:val="24"/>
          <w:lang w:val="de-DE"/>
        </w:rPr>
        <w:t xml:space="preserve">) </w:t>
      </w:r>
      <w:r>
        <w:rPr>
          <w:color w:val="000000" w:themeColor="text1"/>
          <w:sz w:val="24"/>
          <w:szCs w:val="24"/>
          <w:lang w:val="de-DE"/>
        </w:rPr>
        <w:t xml:space="preserve"> zugewiesen. In diesem werden </w:t>
      </w:r>
      <w:proofErr w:type="gramStart"/>
      <w:r>
        <w:rPr>
          <w:color w:val="000000" w:themeColor="text1"/>
          <w:sz w:val="24"/>
          <w:szCs w:val="24"/>
          <w:lang w:val="de-DE"/>
        </w:rPr>
        <w:t xml:space="preserve">die </w:t>
      </w:r>
      <w:r w:rsidR="0094417F">
        <w:rPr>
          <w:color w:val="000000" w:themeColor="text1"/>
          <w:sz w:val="24"/>
          <w:szCs w:val="24"/>
          <w:lang w:val="de-DE"/>
        </w:rPr>
        <w:t xml:space="preserve"> einzelne</w:t>
      </w:r>
      <w:r>
        <w:rPr>
          <w:color w:val="000000" w:themeColor="text1"/>
          <w:sz w:val="24"/>
          <w:szCs w:val="24"/>
          <w:lang w:val="de-DE"/>
        </w:rPr>
        <w:t>n</w:t>
      </w:r>
      <w:proofErr w:type="gramEnd"/>
      <w:r w:rsidR="0094417F">
        <w:rPr>
          <w:color w:val="000000" w:themeColor="text1"/>
          <w:sz w:val="24"/>
          <w:szCs w:val="24"/>
          <w:lang w:val="de-DE"/>
        </w:rPr>
        <w:t xml:space="preserve"> Fahrzeuge definiert</w:t>
      </w:r>
      <w:r>
        <w:rPr>
          <w:color w:val="000000" w:themeColor="text1"/>
          <w:sz w:val="24"/>
          <w:szCs w:val="24"/>
          <w:lang w:val="de-DE"/>
        </w:rPr>
        <w:t>, die über Ihre Komplexität die Dauer eines Produktionszyklus beeinflussen.</w:t>
      </w:r>
    </w:p>
    <w:p w14:paraId="4E780BEB" w14:textId="07DF6D07" w:rsidR="0015598A" w:rsidRDefault="0015598A" w:rsidP="0015598A">
      <w:pPr>
        <w:pStyle w:val="Beschriftung"/>
        <w:keepNext/>
      </w:pPr>
    </w:p>
    <w:tbl>
      <w:tblPr>
        <w:tblStyle w:val="Tabellenraster"/>
        <w:tblW w:w="0" w:type="auto"/>
        <w:tblInd w:w="-5" w:type="dxa"/>
        <w:tblLook w:val="04A0" w:firstRow="1" w:lastRow="0" w:firstColumn="1" w:lastColumn="0" w:noHBand="0" w:noVBand="1"/>
      </w:tblPr>
      <w:tblGrid>
        <w:gridCol w:w="1976"/>
        <w:gridCol w:w="1847"/>
        <w:gridCol w:w="5193"/>
      </w:tblGrid>
      <w:tr w:rsidR="0094417F" w:rsidRPr="00816204" w14:paraId="41EE1C92" w14:textId="77777777" w:rsidTr="00BB63B8">
        <w:tc>
          <w:tcPr>
            <w:tcW w:w="1976" w:type="dxa"/>
            <w:shd w:val="clear" w:color="auto" w:fill="9CC2E5" w:themeFill="accent1" w:themeFillTint="99"/>
          </w:tcPr>
          <w:p w14:paraId="19DB5A32" w14:textId="77777777" w:rsidR="0094417F" w:rsidRPr="00816204" w:rsidRDefault="0094417F" w:rsidP="00EF37E6">
            <w:pPr>
              <w:rPr>
                <w:color w:val="000000" w:themeColor="text1"/>
                <w:lang w:val="de-DE"/>
              </w:rPr>
            </w:pPr>
            <w:r>
              <w:rPr>
                <w:color w:val="000000" w:themeColor="text1"/>
                <w:lang w:val="de-DE"/>
              </w:rPr>
              <w:t>Name</w:t>
            </w:r>
          </w:p>
        </w:tc>
        <w:tc>
          <w:tcPr>
            <w:tcW w:w="1847" w:type="dxa"/>
            <w:shd w:val="clear" w:color="auto" w:fill="9CC2E5" w:themeFill="accent1" w:themeFillTint="99"/>
          </w:tcPr>
          <w:p w14:paraId="0F1FF840" w14:textId="77777777" w:rsidR="0094417F" w:rsidRPr="00816204" w:rsidRDefault="0094417F" w:rsidP="00EF37E6">
            <w:pPr>
              <w:tabs>
                <w:tab w:val="left" w:pos="2847"/>
              </w:tabs>
              <w:rPr>
                <w:color w:val="000000" w:themeColor="text1"/>
                <w:lang w:val="de-DE"/>
              </w:rPr>
            </w:pPr>
            <w:r>
              <w:rPr>
                <w:color w:val="000000" w:themeColor="text1"/>
                <w:lang w:val="de-DE"/>
              </w:rPr>
              <w:t>Datentyp</w:t>
            </w:r>
          </w:p>
        </w:tc>
        <w:tc>
          <w:tcPr>
            <w:tcW w:w="5193" w:type="dxa"/>
            <w:shd w:val="clear" w:color="auto" w:fill="9CC2E5" w:themeFill="accent1" w:themeFillTint="99"/>
          </w:tcPr>
          <w:p w14:paraId="588358AF" w14:textId="77777777" w:rsidR="0094417F" w:rsidRPr="00816204" w:rsidRDefault="0094417F" w:rsidP="00EF37E6">
            <w:pPr>
              <w:tabs>
                <w:tab w:val="left" w:pos="2847"/>
              </w:tabs>
              <w:rPr>
                <w:color w:val="000000" w:themeColor="text1"/>
                <w:lang w:val="de-DE"/>
              </w:rPr>
            </w:pPr>
            <w:r>
              <w:rPr>
                <w:color w:val="000000" w:themeColor="text1"/>
                <w:lang w:val="de-DE"/>
              </w:rPr>
              <w:t>Zweck</w:t>
            </w:r>
            <w:r w:rsidRPr="00816204">
              <w:rPr>
                <w:color w:val="000000" w:themeColor="text1"/>
                <w:lang w:val="de-DE"/>
              </w:rPr>
              <w:tab/>
            </w:r>
          </w:p>
        </w:tc>
      </w:tr>
      <w:tr w:rsidR="0094417F" w:rsidRPr="00816204" w14:paraId="3A63EDBD" w14:textId="77777777" w:rsidTr="00BB63B8">
        <w:tc>
          <w:tcPr>
            <w:tcW w:w="1976" w:type="dxa"/>
          </w:tcPr>
          <w:p w14:paraId="66CAF590" w14:textId="77777777" w:rsidR="0094417F" w:rsidRPr="00816204" w:rsidRDefault="0094417F" w:rsidP="00EF37E6">
            <w:pPr>
              <w:rPr>
                <w:color w:val="000000" w:themeColor="text1"/>
                <w:lang w:val="de-DE"/>
              </w:rPr>
            </w:pPr>
            <w:proofErr w:type="spellStart"/>
            <w:r>
              <w:rPr>
                <w:color w:val="000000" w:themeColor="text1"/>
                <w:lang w:val="de-DE"/>
              </w:rPr>
              <w:t>id</w:t>
            </w:r>
            <w:proofErr w:type="spellEnd"/>
          </w:p>
        </w:tc>
        <w:tc>
          <w:tcPr>
            <w:tcW w:w="1847" w:type="dxa"/>
          </w:tcPr>
          <w:p w14:paraId="133B7E11" w14:textId="77777777" w:rsidR="0094417F" w:rsidRPr="000B7ABE" w:rsidRDefault="0094417F" w:rsidP="00EF37E6">
            <w:pPr>
              <w:rPr>
                <w:color w:val="000000" w:themeColor="text1"/>
                <w:lang w:val="de-DE"/>
              </w:rPr>
            </w:pPr>
            <w:proofErr w:type="spellStart"/>
            <w:r>
              <w:rPr>
                <w:color w:val="000000" w:themeColor="text1"/>
                <w:lang w:val="de-DE"/>
              </w:rPr>
              <w:t>long</w:t>
            </w:r>
            <w:proofErr w:type="spellEnd"/>
          </w:p>
        </w:tc>
        <w:tc>
          <w:tcPr>
            <w:tcW w:w="5193" w:type="dxa"/>
          </w:tcPr>
          <w:p w14:paraId="6C60031A" w14:textId="3714AB3A" w:rsidR="0094417F" w:rsidRPr="000B7ABE" w:rsidRDefault="0094417F" w:rsidP="00EF37E6">
            <w:pPr>
              <w:rPr>
                <w:color w:val="000000" w:themeColor="text1"/>
                <w:lang w:val="de-DE"/>
              </w:rPr>
            </w:pPr>
            <w:r w:rsidRPr="000B7ABE">
              <w:rPr>
                <w:color w:val="000000" w:themeColor="text1"/>
                <w:lang w:val="de-DE"/>
              </w:rPr>
              <w:t>Eindeutige Identifikation</w:t>
            </w:r>
          </w:p>
        </w:tc>
      </w:tr>
      <w:tr w:rsidR="0094417F" w:rsidRPr="00816204" w14:paraId="5754F1CA" w14:textId="77777777" w:rsidTr="00BB63B8">
        <w:tc>
          <w:tcPr>
            <w:tcW w:w="1976" w:type="dxa"/>
          </w:tcPr>
          <w:p w14:paraId="26A437B7" w14:textId="77777777" w:rsidR="0094417F" w:rsidRPr="00816204" w:rsidRDefault="0094417F" w:rsidP="00EF37E6">
            <w:pPr>
              <w:rPr>
                <w:color w:val="000000" w:themeColor="text1"/>
                <w:lang w:val="de-DE"/>
              </w:rPr>
            </w:pPr>
            <w:proofErr w:type="spellStart"/>
            <w:r>
              <w:rPr>
                <w:color w:val="000000" w:themeColor="text1"/>
                <w:lang w:val="de-DE"/>
              </w:rPr>
              <w:t>name</w:t>
            </w:r>
            <w:proofErr w:type="spellEnd"/>
          </w:p>
        </w:tc>
        <w:tc>
          <w:tcPr>
            <w:tcW w:w="1847" w:type="dxa"/>
          </w:tcPr>
          <w:p w14:paraId="04FA28F9" w14:textId="77777777" w:rsidR="0094417F" w:rsidRPr="000B7ABE" w:rsidRDefault="0094417F" w:rsidP="00EF37E6">
            <w:pPr>
              <w:rPr>
                <w:color w:val="000000" w:themeColor="text1"/>
                <w:lang w:val="de-DE"/>
              </w:rPr>
            </w:pPr>
            <w:r>
              <w:rPr>
                <w:color w:val="000000" w:themeColor="text1"/>
                <w:lang w:val="de-DE"/>
              </w:rPr>
              <w:t>String</w:t>
            </w:r>
          </w:p>
        </w:tc>
        <w:tc>
          <w:tcPr>
            <w:tcW w:w="5193" w:type="dxa"/>
          </w:tcPr>
          <w:p w14:paraId="0C02827F" w14:textId="77777777" w:rsidR="0094417F" w:rsidRPr="000B7ABE" w:rsidRDefault="0094417F" w:rsidP="00EF37E6">
            <w:pPr>
              <w:rPr>
                <w:color w:val="000000" w:themeColor="text1"/>
                <w:lang w:val="de-DE"/>
              </w:rPr>
            </w:pPr>
            <w:r w:rsidRPr="000B7ABE">
              <w:rPr>
                <w:color w:val="000000" w:themeColor="text1"/>
                <w:lang w:val="de-DE"/>
              </w:rPr>
              <w:t>Name de</w:t>
            </w:r>
            <w:r>
              <w:rPr>
                <w:color w:val="000000" w:themeColor="text1"/>
                <w:lang w:val="de-DE"/>
              </w:rPr>
              <w:t>r Komponente</w:t>
            </w:r>
          </w:p>
        </w:tc>
      </w:tr>
      <w:tr w:rsidR="0094417F" w:rsidRPr="0094417F" w14:paraId="039DD6E0" w14:textId="77777777" w:rsidTr="00BB63B8">
        <w:tc>
          <w:tcPr>
            <w:tcW w:w="1976" w:type="dxa"/>
          </w:tcPr>
          <w:p w14:paraId="70CCC04D" w14:textId="4C50DB7D" w:rsidR="0094417F" w:rsidRPr="00816204" w:rsidRDefault="0094417F" w:rsidP="00EF37E6">
            <w:pPr>
              <w:rPr>
                <w:color w:val="000000" w:themeColor="text1"/>
                <w:lang w:val="de-DE"/>
              </w:rPr>
            </w:pPr>
            <w:proofErr w:type="spellStart"/>
            <w:r>
              <w:rPr>
                <w:color w:val="000000" w:themeColor="text1"/>
                <w:lang w:val="de-DE"/>
              </w:rPr>
              <w:t>complexity</w:t>
            </w:r>
            <w:proofErr w:type="spellEnd"/>
          </w:p>
        </w:tc>
        <w:tc>
          <w:tcPr>
            <w:tcW w:w="1847" w:type="dxa"/>
          </w:tcPr>
          <w:p w14:paraId="79FA35B7" w14:textId="7D1F188A" w:rsidR="0094417F" w:rsidRPr="000B7ABE" w:rsidRDefault="0094417F" w:rsidP="00EF37E6">
            <w:pPr>
              <w:rPr>
                <w:color w:val="000000" w:themeColor="text1"/>
                <w:lang w:val="de-DE"/>
              </w:rPr>
            </w:pPr>
            <w:proofErr w:type="spellStart"/>
            <w:r>
              <w:rPr>
                <w:color w:val="000000" w:themeColor="text1"/>
                <w:lang w:val="de-DE"/>
              </w:rPr>
              <w:t>float</w:t>
            </w:r>
            <w:proofErr w:type="spellEnd"/>
          </w:p>
        </w:tc>
        <w:tc>
          <w:tcPr>
            <w:tcW w:w="5193" w:type="dxa"/>
          </w:tcPr>
          <w:p w14:paraId="0EEBB57B" w14:textId="39C83477" w:rsidR="0094417F" w:rsidRPr="000B7ABE" w:rsidRDefault="0094417F" w:rsidP="00EF37E6">
            <w:pPr>
              <w:rPr>
                <w:color w:val="000000" w:themeColor="text1"/>
                <w:lang w:val="de-DE"/>
              </w:rPr>
            </w:pPr>
            <w:r>
              <w:rPr>
                <w:color w:val="000000" w:themeColor="text1"/>
                <w:lang w:val="de-DE"/>
              </w:rPr>
              <w:t>Komplexitätsgrad der Komponente (beeinflusst die Zeit zur Fertigstellung)</w:t>
            </w:r>
          </w:p>
        </w:tc>
      </w:tr>
    </w:tbl>
    <w:p w14:paraId="30916330" w14:textId="5DCA52D1" w:rsidR="00F437F1" w:rsidRPr="0015598A" w:rsidRDefault="0015598A" w:rsidP="002E2DDA">
      <w:pPr>
        <w:spacing w:line="360" w:lineRule="auto"/>
        <w:jc w:val="both"/>
        <w:rPr>
          <w:lang w:val="de-DE"/>
        </w:rPr>
      </w:pPr>
      <w:bookmarkStart w:id="24" w:name="_Ref126308685"/>
      <w:bookmarkStart w:id="25" w:name="_Toc126322595"/>
      <w:r w:rsidRPr="0015598A">
        <w:rPr>
          <w:lang w:val="de-DE"/>
        </w:rPr>
        <w:t xml:space="preserve">Tabelle </w:t>
      </w:r>
      <w:r>
        <w:fldChar w:fldCharType="begin"/>
      </w:r>
      <w:r w:rsidRPr="0015598A">
        <w:rPr>
          <w:lang w:val="de-DE"/>
        </w:rPr>
        <w:instrText xml:space="preserve"> SEQ Tabelle \* ARABIC </w:instrText>
      </w:r>
      <w:r>
        <w:fldChar w:fldCharType="separate"/>
      </w:r>
      <w:r>
        <w:rPr>
          <w:noProof/>
          <w:lang w:val="de-DE"/>
        </w:rPr>
        <w:t>4</w:t>
      </w:r>
      <w:r>
        <w:fldChar w:fldCharType="end"/>
      </w:r>
      <w:bookmarkEnd w:id="24"/>
      <w:r w:rsidR="008E3424">
        <w:rPr>
          <w:lang w:val="de-DE"/>
        </w:rPr>
        <w:t>:</w:t>
      </w:r>
      <w:r w:rsidRPr="0015598A">
        <w:rPr>
          <w:lang w:val="de-DE"/>
        </w:rPr>
        <w:t xml:space="preserve"> Klasse </w:t>
      </w:r>
      <w:proofErr w:type="spellStart"/>
      <w:r w:rsidRPr="0015598A">
        <w:rPr>
          <w:lang w:val="de-DE"/>
        </w:rPr>
        <w:t>CarModel</w:t>
      </w:r>
      <w:bookmarkEnd w:id="25"/>
      <w:proofErr w:type="spellEnd"/>
    </w:p>
    <w:p w14:paraId="4024689D" w14:textId="77777777" w:rsidR="0015598A" w:rsidRDefault="0015598A" w:rsidP="002E2DDA">
      <w:pPr>
        <w:spacing w:line="360" w:lineRule="auto"/>
        <w:jc w:val="both"/>
        <w:rPr>
          <w:color w:val="000000" w:themeColor="text1"/>
          <w:sz w:val="24"/>
          <w:szCs w:val="24"/>
          <w:lang w:val="de-DE"/>
        </w:rPr>
      </w:pPr>
    </w:p>
    <w:p w14:paraId="5E838865" w14:textId="06366E21" w:rsidR="00406014" w:rsidRDefault="0015598A" w:rsidP="002E2DDA">
      <w:pPr>
        <w:spacing w:line="360" w:lineRule="auto"/>
        <w:jc w:val="both"/>
        <w:rPr>
          <w:color w:val="000000" w:themeColor="text1"/>
          <w:sz w:val="24"/>
          <w:szCs w:val="24"/>
          <w:lang w:val="de-DE"/>
        </w:rPr>
      </w:pPr>
      <w:r>
        <w:rPr>
          <w:color w:val="000000" w:themeColor="text1"/>
          <w:sz w:val="24"/>
          <w:szCs w:val="24"/>
          <w:lang w:val="de-DE"/>
        </w:rPr>
        <w:t xml:space="preserve">Eine </w:t>
      </w:r>
      <w:proofErr w:type="spellStart"/>
      <w:r w:rsidRPr="0015598A">
        <w:rPr>
          <w:i/>
          <w:iCs/>
          <w:color w:val="000000" w:themeColor="text1"/>
          <w:sz w:val="24"/>
          <w:szCs w:val="24"/>
          <w:lang w:val="de-DE"/>
        </w:rPr>
        <w:t>ProductionLineComponent</w:t>
      </w:r>
      <w:proofErr w:type="spellEnd"/>
      <w:r>
        <w:rPr>
          <w:i/>
          <w:iCs/>
          <w:color w:val="000000" w:themeColor="text1"/>
          <w:sz w:val="24"/>
          <w:szCs w:val="24"/>
          <w:lang w:val="de-DE"/>
        </w:rPr>
        <w:t xml:space="preserve"> </w:t>
      </w:r>
      <w:r>
        <w:rPr>
          <w:color w:val="000000" w:themeColor="text1"/>
          <w:sz w:val="24"/>
          <w:szCs w:val="24"/>
          <w:lang w:val="de-DE"/>
        </w:rPr>
        <w:t xml:space="preserve">vom Typ Station kann nur </w:t>
      </w:r>
      <w:proofErr w:type="gramStart"/>
      <w:r>
        <w:rPr>
          <w:color w:val="000000" w:themeColor="text1"/>
          <w:sz w:val="24"/>
          <w:szCs w:val="24"/>
          <w:lang w:val="de-DE"/>
        </w:rPr>
        <w:t>arbeiten</w:t>
      </w:r>
      <w:proofErr w:type="gramEnd"/>
      <w:r>
        <w:rPr>
          <w:color w:val="000000" w:themeColor="text1"/>
          <w:sz w:val="24"/>
          <w:szCs w:val="24"/>
          <w:lang w:val="de-DE"/>
        </w:rPr>
        <w:t xml:space="preserve"> wenn ihr mindestens ein Mitarbeiter (</w:t>
      </w:r>
      <w:r>
        <w:rPr>
          <w:color w:val="000000" w:themeColor="text1"/>
          <w:sz w:val="24"/>
          <w:szCs w:val="24"/>
          <w:lang w:val="de-DE"/>
        </w:rPr>
        <w:fldChar w:fldCharType="begin"/>
      </w:r>
      <w:r>
        <w:rPr>
          <w:color w:val="000000" w:themeColor="text1"/>
          <w:sz w:val="24"/>
          <w:szCs w:val="24"/>
          <w:lang w:val="de-DE"/>
        </w:rPr>
        <w:instrText xml:space="preserve"> REF _Ref126308870 \h </w:instrText>
      </w:r>
      <w:r>
        <w:rPr>
          <w:color w:val="000000" w:themeColor="text1"/>
          <w:sz w:val="24"/>
          <w:szCs w:val="24"/>
          <w:lang w:val="de-DE"/>
        </w:rPr>
      </w:r>
      <w:r>
        <w:rPr>
          <w:color w:val="000000" w:themeColor="text1"/>
          <w:sz w:val="24"/>
          <w:szCs w:val="24"/>
          <w:lang w:val="de-DE"/>
        </w:rPr>
        <w:fldChar w:fldCharType="separate"/>
      </w:r>
      <w:r w:rsidRPr="0015598A">
        <w:rPr>
          <w:lang w:val="de-DE"/>
        </w:rPr>
        <w:t xml:space="preserve">Tabelle </w:t>
      </w:r>
      <w:r w:rsidRPr="0015598A">
        <w:rPr>
          <w:noProof/>
          <w:lang w:val="de-DE"/>
        </w:rPr>
        <w:t>5</w:t>
      </w:r>
      <w:r>
        <w:rPr>
          <w:color w:val="000000" w:themeColor="text1"/>
          <w:sz w:val="24"/>
          <w:szCs w:val="24"/>
          <w:lang w:val="de-DE"/>
        </w:rPr>
        <w:fldChar w:fldCharType="end"/>
      </w:r>
      <w:r>
        <w:rPr>
          <w:color w:val="000000" w:themeColor="text1"/>
          <w:sz w:val="24"/>
          <w:szCs w:val="24"/>
          <w:lang w:val="de-DE"/>
        </w:rPr>
        <w:t>) zugeordnet wird:</w:t>
      </w:r>
    </w:p>
    <w:p w14:paraId="580AD09F" w14:textId="7BEEECA1" w:rsidR="0015598A" w:rsidRPr="0015598A" w:rsidRDefault="0015598A" w:rsidP="0015598A">
      <w:pPr>
        <w:pStyle w:val="Beschriftung"/>
        <w:keepNext/>
        <w:rPr>
          <w:lang w:val="de-DE"/>
        </w:rPr>
      </w:pPr>
    </w:p>
    <w:tbl>
      <w:tblPr>
        <w:tblStyle w:val="Tabellenraster"/>
        <w:tblW w:w="0" w:type="auto"/>
        <w:tblLook w:val="04A0" w:firstRow="1" w:lastRow="0" w:firstColumn="1" w:lastColumn="0" w:noHBand="0" w:noVBand="1"/>
      </w:tblPr>
      <w:tblGrid>
        <w:gridCol w:w="3005"/>
        <w:gridCol w:w="3005"/>
        <w:gridCol w:w="3006"/>
      </w:tblGrid>
      <w:tr w:rsidR="0015598A" w14:paraId="20CEEB65" w14:textId="77777777" w:rsidTr="00EF37E6">
        <w:tc>
          <w:tcPr>
            <w:tcW w:w="3005" w:type="dxa"/>
            <w:shd w:val="clear" w:color="auto" w:fill="9CC2E5" w:themeFill="accent1" w:themeFillTint="99"/>
          </w:tcPr>
          <w:p w14:paraId="402C9866" w14:textId="77777777" w:rsidR="0015598A" w:rsidRPr="008A7B55" w:rsidRDefault="0015598A" w:rsidP="00EF37E6">
            <w:pPr>
              <w:rPr>
                <w:color w:val="000000" w:themeColor="text1"/>
                <w:lang w:val="de-DE"/>
              </w:rPr>
            </w:pPr>
            <w:r>
              <w:rPr>
                <w:color w:val="000000" w:themeColor="text1"/>
                <w:lang w:val="de-DE"/>
              </w:rPr>
              <w:t>Name</w:t>
            </w:r>
          </w:p>
        </w:tc>
        <w:tc>
          <w:tcPr>
            <w:tcW w:w="3005" w:type="dxa"/>
            <w:shd w:val="clear" w:color="auto" w:fill="9CC2E5" w:themeFill="accent1" w:themeFillTint="99"/>
          </w:tcPr>
          <w:p w14:paraId="09DF585A" w14:textId="77777777" w:rsidR="0015598A" w:rsidRPr="008A7B55" w:rsidRDefault="0015598A" w:rsidP="00EF37E6">
            <w:pPr>
              <w:rPr>
                <w:color w:val="000000" w:themeColor="text1"/>
                <w:lang w:val="de-DE"/>
              </w:rPr>
            </w:pPr>
            <w:r>
              <w:rPr>
                <w:color w:val="000000" w:themeColor="text1"/>
                <w:lang w:val="de-DE"/>
              </w:rPr>
              <w:t>Datentyp</w:t>
            </w:r>
          </w:p>
        </w:tc>
        <w:tc>
          <w:tcPr>
            <w:tcW w:w="3006" w:type="dxa"/>
            <w:shd w:val="clear" w:color="auto" w:fill="9CC2E5" w:themeFill="accent1" w:themeFillTint="99"/>
          </w:tcPr>
          <w:p w14:paraId="584D1942" w14:textId="77777777" w:rsidR="0015598A" w:rsidRPr="008A7B55" w:rsidRDefault="0015598A" w:rsidP="00EF37E6">
            <w:pPr>
              <w:rPr>
                <w:color w:val="000000" w:themeColor="text1"/>
                <w:lang w:val="de-DE"/>
              </w:rPr>
            </w:pPr>
            <w:r>
              <w:rPr>
                <w:color w:val="000000" w:themeColor="text1"/>
                <w:lang w:val="de-DE"/>
              </w:rPr>
              <w:t>Zweck</w:t>
            </w:r>
            <w:r w:rsidRPr="00816204">
              <w:rPr>
                <w:color w:val="000000" w:themeColor="text1"/>
                <w:lang w:val="de-DE"/>
              </w:rPr>
              <w:tab/>
            </w:r>
          </w:p>
        </w:tc>
      </w:tr>
      <w:tr w:rsidR="0015598A" w14:paraId="78B4735B" w14:textId="77777777" w:rsidTr="00EF37E6">
        <w:tc>
          <w:tcPr>
            <w:tcW w:w="3005" w:type="dxa"/>
          </w:tcPr>
          <w:p w14:paraId="3D29432E" w14:textId="77777777" w:rsidR="0015598A" w:rsidRPr="008A7B55" w:rsidRDefault="0015598A" w:rsidP="00EF37E6">
            <w:pPr>
              <w:rPr>
                <w:color w:val="000000" w:themeColor="text1"/>
                <w:lang w:val="de-DE"/>
              </w:rPr>
            </w:pPr>
            <w:proofErr w:type="spellStart"/>
            <w:r>
              <w:rPr>
                <w:color w:val="000000" w:themeColor="text1"/>
                <w:lang w:val="de-DE"/>
              </w:rPr>
              <w:t>id</w:t>
            </w:r>
            <w:proofErr w:type="spellEnd"/>
          </w:p>
        </w:tc>
        <w:tc>
          <w:tcPr>
            <w:tcW w:w="3005" w:type="dxa"/>
          </w:tcPr>
          <w:p w14:paraId="73030C1B" w14:textId="77777777" w:rsidR="0015598A" w:rsidRPr="008A7B55" w:rsidRDefault="0015598A" w:rsidP="00EF37E6">
            <w:pPr>
              <w:rPr>
                <w:color w:val="000000" w:themeColor="text1"/>
                <w:lang w:val="de-DE"/>
              </w:rPr>
            </w:pPr>
            <w:proofErr w:type="spellStart"/>
            <w:r>
              <w:rPr>
                <w:color w:val="000000" w:themeColor="text1"/>
                <w:lang w:val="de-DE"/>
              </w:rPr>
              <w:t>long</w:t>
            </w:r>
            <w:proofErr w:type="spellEnd"/>
          </w:p>
        </w:tc>
        <w:tc>
          <w:tcPr>
            <w:tcW w:w="3006" w:type="dxa"/>
          </w:tcPr>
          <w:p w14:paraId="56F46430" w14:textId="77777777" w:rsidR="0015598A" w:rsidRPr="008A7B55" w:rsidRDefault="0015598A" w:rsidP="00EF37E6">
            <w:pPr>
              <w:rPr>
                <w:color w:val="000000" w:themeColor="text1"/>
                <w:lang w:val="de-DE"/>
              </w:rPr>
            </w:pPr>
            <w:r w:rsidRPr="000B7ABE">
              <w:rPr>
                <w:color w:val="000000" w:themeColor="text1"/>
                <w:lang w:val="de-DE"/>
              </w:rPr>
              <w:t>Eindeutige Identifikation</w:t>
            </w:r>
          </w:p>
        </w:tc>
      </w:tr>
      <w:tr w:rsidR="0015598A" w14:paraId="3F39F356" w14:textId="77777777" w:rsidTr="00EF37E6">
        <w:tc>
          <w:tcPr>
            <w:tcW w:w="3005" w:type="dxa"/>
          </w:tcPr>
          <w:p w14:paraId="3DBA55CE" w14:textId="77777777" w:rsidR="0015598A" w:rsidRPr="008A7B55" w:rsidRDefault="0015598A" w:rsidP="00EF37E6">
            <w:pPr>
              <w:rPr>
                <w:color w:val="000000" w:themeColor="text1"/>
                <w:lang w:val="de-DE"/>
              </w:rPr>
            </w:pPr>
            <w:proofErr w:type="spellStart"/>
            <w:r>
              <w:rPr>
                <w:color w:val="000000" w:themeColor="text1"/>
                <w:lang w:val="de-DE"/>
              </w:rPr>
              <w:t>name</w:t>
            </w:r>
            <w:proofErr w:type="spellEnd"/>
          </w:p>
        </w:tc>
        <w:tc>
          <w:tcPr>
            <w:tcW w:w="3005" w:type="dxa"/>
          </w:tcPr>
          <w:p w14:paraId="307AA178" w14:textId="77777777" w:rsidR="0015598A" w:rsidRPr="008A7B55" w:rsidRDefault="0015598A" w:rsidP="00EF37E6">
            <w:pPr>
              <w:rPr>
                <w:color w:val="000000" w:themeColor="text1"/>
                <w:lang w:val="de-DE"/>
              </w:rPr>
            </w:pPr>
            <w:r>
              <w:rPr>
                <w:color w:val="000000" w:themeColor="text1"/>
                <w:lang w:val="de-DE"/>
              </w:rPr>
              <w:t>String</w:t>
            </w:r>
          </w:p>
        </w:tc>
        <w:tc>
          <w:tcPr>
            <w:tcW w:w="3006" w:type="dxa"/>
          </w:tcPr>
          <w:p w14:paraId="6B914611" w14:textId="77777777" w:rsidR="0015598A" w:rsidRPr="008A7B55" w:rsidRDefault="0015598A" w:rsidP="00EF37E6">
            <w:pPr>
              <w:rPr>
                <w:color w:val="000000" w:themeColor="text1"/>
                <w:lang w:val="de-DE"/>
              </w:rPr>
            </w:pPr>
            <w:r w:rsidRPr="000B7ABE">
              <w:rPr>
                <w:color w:val="000000" w:themeColor="text1"/>
                <w:lang w:val="de-DE"/>
              </w:rPr>
              <w:t>Name de</w:t>
            </w:r>
            <w:r>
              <w:rPr>
                <w:color w:val="000000" w:themeColor="text1"/>
                <w:lang w:val="de-DE"/>
              </w:rPr>
              <w:t>r Komponente</w:t>
            </w:r>
          </w:p>
        </w:tc>
      </w:tr>
      <w:tr w:rsidR="0015598A" w14:paraId="3B43FA7B" w14:textId="77777777" w:rsidTr="00EF37E6">
        <w:tc>
          <w:tcPr>
            <w:tcW w:w="3005" w:type="dxa"/>
          </w:tcPr>
          <w:p w14:paraId="2D38F925" w14:textId="7A019ECF" w:rsidR="0015598A" w:rsidRPr="008A7B55" w:rsidRDefault="0015598A" w:rsidP="00EF37E6">
            <w:pPr>
              <w:rPr>
                <w:color w:val="000000" w:themeColor="text1"/>
                <w:lang w:val="de-DE"/>
              </w:rPr>
            </w:pPr>
            <w:proofErr w:type="spellStart"/>
            <w:r>
              <w:rPr>
                <w:color w:val="000000" w:themeColor="text1"/>
                <w:lang w:val="de-DE"/>
              </w:rPr>
              <w:t>isOnDuty</w:t>
            </w:r>
            <w:proofErr w:type="spellEnd"/>
          </w:p>
        </w:tc>
        <w:tc>
          <w:tcPr>
            <w:tcW w:w="3005" w:type="dxa"/>
          </w:tcPr>
          <w:p w14:paraId="7DBABE2E" w14:textId="043353C1" w:rsidR="0015598A" w:rsidRPr="008A7B55" w:rsidRDefault="0015598A" w:rsidP="00EF37E6">
            <w:pPr>
              <w:rPr>
                <w:color w:val="000000" w:themeColor="text1"/>
                <w:lang w:val="de-DE"/>
              </w:rPr>
            </w:pPr>
            <w:proofErr w:type="spellStart"/>
            <w:r>
              <w:rPr>
                <w:color w:val="000000" w:themeColor="text1"/>
                <w:lang w:val="de-DE"/>
              </w:rPr>
              <w:t>boolean</w:t>
            </w:r>
            <w:proofErr w:type="spellEnd"/>
          </w:p>
        </w:tc>
        <w:tc>
          <w:tcPr>
            <w:tcW w:w="3006" w:type="dxa"/>
          </w:tcPr>
          <w:p w14:paraId="001EDE54" w14:textId="2E088017" w:rsidR="0015598A" w:rsidRPr="008A7B55" w:rsidRDefault="0015598A" w:rsidP="00EF37E6">
            <w:pPr>
              <w:rPr>
                <w:color w:val="000000" w:themeColor="text1"/>
                <w:lang w:val="de-DE"/>
              </w:rPr>
            </w:pPr>
            <w:r>
              <w:rPr>
                <w:color w:val="000000" w:themeColor="text1"/>
                <w:lang w:val="de-DE"/>
              </w:rPr>
              <w:t xml:space="preserve">Komponente ist in einer </w:t>
            </w:r>
            <w:r>
              <w:rPr>
                <w:color w:val="000000" w:themeColor="text1"/>
                <w:lang w:val="de-DE"/>
              </w:rPr>
              <w:t>Station</w:t>
            </w:r>
            <w:r>
              <w:rPr>
                <w:color w:val="000000" w:themeColor="text1"/>
                <w:lang w:val="de-DE"/>
              </w:rPr>
              <w:t xml:space="preserve"> im Einsatz</w:t>
            </w:r>
          </w:p>
        </w:tc>
      </w:tr>
    </w:tbl>
    <w:p w14:paraId="3566B4A3" w14:textId="3BD65107" w:rsidR="0015598A" w:rsidRPr="0015598A" w:rsidRDefault="0015598A" w:rsidP="002E2DDA">
      <w:pPr>
        <w:spacing w:line="360" w:lineRule="auto"/>
        <w:jc w:val="both"/>
        <w:rPr>
          <w:color w:val="000000" w:themeColor="text1"/>
          <w:sz w:val="24"/>
          <w:szCs w:val="24"/>
          <w:lang w:val="de-DE"/>
        </w:rPr>
      </w:pPr>
      <w:bookmarkStart w:id="26" w:name="_Ref126308870"/>
      <w:bookmarkStart w:id="27" w:name="_Toc126322596"/>
      <w:r w:rsidRPr="001D3853">
        <w:rPr>
          <w:lang w:val="de-DE"/>
        </w:rPr>
        <w:t xml:space="preserve">Tabelle </w:t>
      </w:r>
      <w:r>
        <w:fldChar w:fldCharType="begin"/>
      </w:r>
      <w:r w:rsidRPr="001D3853">
        <w:rPr>
          <w:lang w:val="de-DE"/>
        </w:rPr>
        <w:instrText xml:space="preserve"> SEQ Tabelle \* ARABIC </w:instrText>
      </w:r>
      <w:r>
        <w:fldChar w:fldCharType="separate"/>
      </w:r>
      <w:r w:rsidRPr="001D3853">
        <w:rPr>
          <w:noProof/>
          <w:lang w:val="de-DE"/>
        </w:rPr>
        <w:t>5</w:t>
      </w:r>
      <w:r>
        <w:fldChar w:fldCharType="end"/>
      </w:r>
      <w:bookmarkEnd w:id="26"/>
      <w:r w:rsidR="008E3424">
        <w:rPr>
          <w:lang w:val="de-DE"/>
        </w:rPr>
        <w:t>:</w:t>
      </w:r>
      <w:r w:rsidRPr="001D3853">
        <w:rPr>
          <w:lang w:val="de-DE"/>
        </w:rPr>
        <w:t xml:space="preserve"> Klasse </w:t>
      </w:r>
      <w:proofErr w:type="spellStart"/>
      <w:r w:rsidRPr="001D3853">
        <w:rPr>
          <w:lang w:val="de-DE"/>
        </w:rPr>
        <w:t>Employee</w:t>
      </w:r>
      <w:bookmarkEnd w:id="27"/>
      <w:proofErr w:type="spellEnd"/>
    </w:p>
    <w:p w14:paraId="2D095886" w14:textId="69DBC2D7" w:rsidR="0071575B" w:rsidRDefault="0071575B" w:rsidP="002E2DDA">
      <w:pPr>
        <w:spacing w:line="360" w:lineRule="auto"/>
        <w:jc w:val="both"/>
        <w:rPr>
          <w:color w:val="000000" w:themeColor="text1"/>
          <w:sz w:val="24"/>
          <w:szCs w:val="24"/>
          <w:lang w:val="de-DE"/>
        </w:rPr>
      </w:pPr>
    </w:p>
    <w:p w14:paraId="2ECE9982" w14:textId="05015A81" w:rsidR="00C43CB2" w:rsidRDefault="00C43CB2" w:rsidP="002E2DDA">
      <w:pPr>
        <w:spacing w:line="360" w:lineRule="auto"/>
        <w:jc w:val="both"/>
        <w:rPr>
          <w:color w:val="000000" w:themeColor="text1"/>
          <w:sz w:val="24"/>
          <w:szCs w:val="24"/>
          <w:lang w:val="de-DE"/>
        </w:rPr>
      </w:pPr>
      <w:r>
        <w:rPr>
          <w:color w:val="000000" w:themeColor="text1"/>
          <w:sz w:val="24"/>
          <w:szCs w:val="24"/>
          <w:lang w:val="de-DE"/>
        </w:rPr>
        <w:t>Die Zusammenhänge der einzelnen Klassen lassen sich am besten aus nachfolgendem ER-Diagramm (</w:t>
      </w:r>
      <w:r>
        <w:rPr>
          <w:color w:val="000000" w:themeColor="text1"/>
          <w:sz w:val="24"/>
          <w:szCs w:val="24"/>
          <w:lang w:val="de-DE"/>
        </w:rPr>
        <w:fldChar w:fldCharType="begin"/>
      </w:r>
      <w:r>
        <w:rPr>
          <w:color w:val="000000" w:themeColor="text1"/>
          <w:sz w:val="24"/>
          <w:szCs w:val="24"/>
          <w:lang w:val="de-DE"/>
        </w:rPr>
        <w:instrText xml:space="preserve"> REF _Ref126313588 \h </w:instrText>
      </w:r>
      <w:r>
        <w:rPr>
          <w:color w:val="000000" w:themeColor="text1"/>
          <w:sz w:val="24"/>
          <w:szCs w:val="24"/>
          <w:lang w:val="de-DE"/>
        </w:rPr>
      </w:r>
      <w:r>
        <w:rPr>
          <w:color w:val="000000" w:themeColor="text1"/>
          <w:sz w:val="24"/>
          <w:szCs w:val="24"/>
          <w:lang w:val="de-DE"/>
        </w:rPr>
        <w:fldChar w:fldCharType="separate"/>
      </w:r>
      <w:r w:rsidRPr="00C43CB2">
        <w:rPr>
          <w:lang w:val="de-DE"/>
        </w:rPr>
        <w:t xml:space="preserve">Abbildung </w:t>
      </w:r>
      <w:r w:rsidRPr="00C43CB2">
        <w:rPr>
          <w:noProof/>
          <w:lang w:val="de-DE"/>
        </w:rPr>
        <w:t>4</w:t>
      </w:r>
      <w:r w:rsidRPr="00C43CB2">
        <w:rPr>
          <w:lang w:val="de-DE"/>
        </w:rPr>
        <w:t xml:space="preserve"> - ER-Diagramm der Datenstruktur</w:t>
      </w:r>
      <w:r>
        <w:rPr>
          <w:color w:val="000000" w:themeColor="text1"/>
          <w:sz w:val="24"/>
          <w:szCs w:val="24"/>
          <w:lang w:val="de-DE"/>
        </w:rPr>
        <w:fldChar w:fldCharType="end"/>
      </w:r>
      <w:r>
        <w:rPr>
          <w:color w:val="000000" w:themeColor="text1"/>
          <w:sz w:val="24"/>
          <w:szCs w:val="24"/>
          <w:lang w:val="de-DE"/>
        </w:rPr>
        <w:t>) erkennen:</w:t>
      </w:r>
    </w:p>
    <w:p w14:paraId="216DF3E9" w14:textId="77777777" w:rsidR="00C43CB2" w:rsidRDefault="00C43CB2" w:rsidP="00C43CB2">
      <w:pPr>
        <w:keepNext/>
        <w:spacing w:line="360" w:lineRule="auto"/>
        <w:jc w:val="both"/>
      </w:pPr>
      <w:r>
        <w:rPr>
          <w:noProof/>
          <w:color w:val="000000" w:themeColor="text1"/>
          <w:sz w:val="24"/>
          <w:szCs w:val="24"/>
          <w:lang w:val="de-DE"/>
        </w:rPr>
        <w:lastRenderedPageBreak/>
        <w:drawing>
          <wp:inline distT="0" distB="0" distL="0" distR="0" wp14:anchorId="0EC1594E" wp14:editId="4DEA4D79">
            <wp:extent cx="4394200" cy="37338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7">
                      <a:extLst>
                        <a:ext uri="{28A0092B-C50C-407E-A947-70E740481C1C}">
                          <a14:useLocalDpi xmlns:a14="http://schemas.microsoft.com/office/drawing/2010/main" val="0"/>
                        </a:ext>
                      </a:extLst>
                    </a:blip>
                    <a:stretch>
                      <a:fillRect/>
                    </a:stretch>
                  </pic:blipFill>
                  <pic:spPr>
                    <a:xfrm>
                      <a:off x="0" y="0"/>
                      <a:ext cx="4394200" cy="3733800"/>
                    </a:xfrm>
                    <a:prstGeom prst="rect">
                      <a:avLst/>
                    </a:prstGeom>
                  </pic:spPr>
                </pic:pic>
              </a:graphicData>
            </a:graphic>
          </wp:inline>
        </w:drawing>
      </w:r>
    </w:p>
    <w:p w14:paraId="1FE433A4" w14:textId="079B7F71" w:rsidR="00C43CB2" w:rsidRPr="008E3424" w:rsidRDefault="00C43CB2" w:rsidP="008E3424">
      <w:pPr>
        <w:spacing w:line="360" w:lineRule="auto"/>
        <w:jc w:val="both"/>
      </w:pPr>
      <w:bookmarkStart w:id="28" w:name="_Ref126313588"/>
      <w:bookmarkStart w:id="29" w:name="_Toc126322588"/>
      <w:r w:rsidRPr="008E3424">
        <w:t xml:space="preserve">Abbildung </w:t>
      </w:r>
      <w:r>
        <w:fldChar w:fldCharType="begin"/>
      </w:r>
      <w:r w:rsidRPr="008E3424">
        <w:instrText xml:space="preserve"> SEQ Abbildung \* ARABIC </w:instrText>
      </w:r>
      <w:r>
        <w:fldChar w:fldCharType="separate"/>
      </w:r>
      <w:r w:rsidR="008E3424" w:rsidRPr="008E3424">
        <w:t>4</w:t>
      </w:r>
      <w:r>
        <w:fldChar w:fldCharType="end"/>
      </w:r>
      <w:r w:rsidR="008E3424" w:rsidRPr="008E3424">
        <w:t>:</w:t>
      </w:r>
      <w:r w:rsidRPr="008E3424">
        <w:t xml:space="preserve"> ER-Diagramm der Datenstruktur</w:t>
      </w:r>
      <w:bookmarkEnd w:id="28"/>
      <w:bookmarkEnd w:id="29"/>
    </w:p>
    <w:p w14:paraId="2EA8F618" w14:textId="77777777" w:rsidR="00C43CB2" w:rsidRPr="00406014" w:rsidRDefault="00C43CB2" w:rsidP="002E2DDA">
      <w:pPr>
        <w:spacing w:line="360" w:lineRule="auto"/>
        <w:jc w:val="both"/>
        <w:rPr>
          <w:color w:val="000000" w:themeColor="text1"/>
          <w:sz w:val="24"/>
          <w:szCs w:val="24"/>
          <w:lang w:val="de-DE"/>
        </w:rPr>
      </w:pPr>
    </w:p>
    <w:p w14:paraId="0AEC9500" w14:textId="01ADA9D8" w:rsidR="001D3853" w:rsidRDefault="001D3853" w:rsidP="001D3853">
      <w:pPr>
        <w:pStyle w:val="berschrift2"/>
        <w:spacing w:line="360" w:lineRule="auto"/>
        <w:jc w:val="both"/>
        <w:rPr>
          <w:rFonts w:ascii="VW Text" w:hAnsi="VW Text"/>
          <w:color w:val="000000" w:themeColor="text1"/>
          <w:lang w:val="de-DE"/>
        </w:rPr>
      </w:pPr>
      <w:bookmarkStart w:id="30" w:name="_Toc126320163"/>
      <w:r w:rsidRPr="00BE0490">
        <w:rPr>
          <w:rFonts w:ascii="VW Text" w:hAnsi="VW Text"/>
          <w:color w:val="000000" w:themeColor="text1"/>
          <w:lang w:val="de-DE"/>
        </w:rPr>
        <w:t>3.</w:t>
      </w:r>
      <w:r>
        <w:rPr>
          <w:rFonts w:ascii="VW Text" w:hAnsi="VW Text"/>
          <w:color w:val="000000" w:themeColor="text1"/>
          <w:lang w:val="de-DE"/>
        </w:rPr>
        <w:t>4</w:t>
      </w:r>
      <w:r w:rsidRPr="00BE0490">
        <w:rPr>
          <w:rFonts w:ascii="VW Text" w:hAnsi="VW Text"/>
          <w:color w:val="000000" w:themeColor="text1"/>
          <w:lang w:val="de-DE"/>
        </w:rPr>
        <w:tab/>
      </w:r>
      <w:r>
        <w:rPr>
          <w:rFonts w:ascii="VW Text" w:hAnsi="VW Text"/>
          <w:color w:val="000000" w:themeColor="text1"/>
          <w:lang w:val="de-DE"/>
        </w:rPr>
        <w:t>Businesslogik</w:t>
      </w:r>
      <w:bookmarkEnd w:id="30"/>
    </w:p>
    <w:p w14:paraId="6B172C8E" w14:textId="77777777" w:rsidR="001D3853" w:rsidRPr="001D3853" w:rsidRDefault="001D3853" w:rsidP="001D3853">
      <w:pPr>
        <w:rPr>
          <w:lang w:val="de-DE"/>
        </w:rPr>
      </w:pPr>
    </w:p>
    <w:p w14:paraId="6DFFEAED" w14:textId="7A7A9C24" w:rsidR="00E100D9" w:rsidRDefault="00513AB0" w:rsidP="002E2DDA">
      <w:pPr>
        <w:spacing w:line="360" w:lineRule="auto"/>
        <w:jc w:val="both"/>
        <w:rPr>
          <w:color w:val="000000" w:themeColor="text1"/>
          <w:sz w:val="24"/>
          <w:szCs w:val="24"/>
          <w:lang w:val="de-DE"/>
        </w:rPr>
      </w:pPr>
      <w:r>
        <w:rPr>
          <w:color w:val="000000" w:themeColor="text1"/>
          <w:sz w:val="24"/>
          <w:szCs w:val="24"/>
          <w:lang w:val="de-DE"/>
        </w:rPr>
        <w:t xml:space="preserve">Beim Anlegen einer Produktionsstraße wird diese validiert. Dabei wird </w:t>
      </w:r>
      <w:proofErr w:type="gramStart"/>
      <w:r>
        <w:rPr>
          <w:color w:val="000000" w:themeColor="text1"/>
          <w:sz w:val="24"/>
          <w:szCs w:val="24"/>
          <w:lang w:val="de-DE"/>
        </w:rPr>
        <w:t>überprüft</w:t>
      </w:r>
      <w:proofErr w:type="gramEnd"/>
      <w:r>
        <w:rPr>
          <w:color w:val="000000" w:themeColor="text1"/>
          <w:sz w:val="24"/>
          <w:szCs w:val="24"/>
          <w:lang w:val="de-DE"/>
        </w:rPr>
        <w:t xml:space="preserve"> ob die </w:t>
      </w:r>
      <w:proofErr w:type="spellStart"/>
      <w:r>
        <w:rPr>
          <w:color w:val="000000" w:themeColor="text1"/>
          <w:sz w:val="24"/>
          <w:szCs w:val="24"/>
          <w:lang w:val="de-DE"/>
        </w:rPr>
        <w:t>Vorraussetzung</w:t>
      </w:r>
      <w:proofErr w:type="spellEnd"/>
      <w:r>
        <w:rPr>
          <w:color w:val="000000" w:themeColor="text1"/>
          <w:sz w:val="24"/>
          <w:szCs w:val="24"/>
          <w:lang w:val="de-DE"/>
        </w:rPr>
        <w:t xml:space="preserve"> für das Starten einer Simulation gemäß der Anforderungen erfüllt sind. Es werden dafür die folgenden Punkte geprüft:</w:t>
      </w:r>
    </w:p>
    <w:p w14:paraId="3095E42F" w14:textId="74E4CFD7" w:rsidR="00513AB0" w:rsidRDefault="00513AB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Sind mindestens Drei Komponenten vorhanden?</w:t>
      </w:r>
    </w:p>
    <w:p w14:paraId="16B1E234" w14:textId="280B2AD5" w:rsidR="00513AB0" w:rsidRDefault="00513AB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Ist die zu simulierende Geschwindigkeit größer Null?</w:t>
      </w:r>
    </w:p>
    <w:p w14:paraId="548C3BD3" w14:textId="7A8BE11E" w:rsidR="00513AB0" w:rsidRDefault="00513AB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Ist die Komplexität des hinterlegten Fahrzeugs im Bereich von [0.5,1.5]?</w:t>
      </w:r>
    </w:p>
    <w:p w14:paraId="63483C40" w14:textId="712B27D3" w:rsidR="00941DA0" w:rsidRDefault="00941DA0" w:rsidP="00513AB0">
      <w:pPr>
        <w:pStyle w:val="Listenabsatz"/>
        <w:numPr>
          <w:ilvl w:val="0"/>
          <w:numId w:val="21"/>
        </w:numPr>
        <w:spacing w:line="360" w:lineRule="auto"/>
        <w:jc w:val="both"/>
        <w:rPr>
          <w:color w:val="000000" w:themeColor="text1"/>
          <w:sz w:val="24"/>
          <w:szCs w:val="24"/>
          <w:lang w:val="de-DE"/>
        </w:rPr>
      </w:pPr>
      <w:r>
        <w:rPr>
          <w:color w:val="000000" w:themeColor="text1"/>
          <w:sz w:val="24"/>
          <w:szCs w:val="24"/>
          <w:lang w:val="de-DE"/>
        </w:rPr>
        <w:t xml:space="preserve">Ist jeder Komponente </w:t>
      </w:r>
      <w:proofErr w:type="gramStart"/>
      <w:r>
        <w:rPr>
          <w:color w:val="000000" w:themeColor="text1"/>
          <w:sz w:val="24"/>
          <w:szCs w:val="24"/>
          <w:lang w:val="de-DE"/>
        </w:rPr>
        <w:t>vom Typ</w:t>
      </w:r>
      <w:proofErr w:type="gramEnd"/>
      <w:r>
        <w:rPr>
          <w:color w:val="000000" w:themeColor="text1"/>
          <w:sz w:val="24"/>
          <w:szCs w:val="24"/>
          <w:lang w:val="de-DE"/>
        </w:rPr>
        <w:t xml:space="preserve"> </w:t>
      </w:r>
      <w:proofErr w:type="spellStart"/>
      <w:r w:rsidRPr="00941DA0">
        <w:rPr>
          <w:i/>
          <w:iCs/>
          <w:color w:val="000000" w:themeColor="text1"/>
          <w:sz w:val="24"/>
          <w:szCs w:val="24"/>
          <w:lang w:val="de-DE"/>
        </w:rPr>
        <w:t>station</w:t>
      </w:r>
      <w:proofErr w:type="spellEnd"/>
      <w:r>
        <w:rPr>
          <w:color w:val="000000" w:themeColor="text1"/>
          <w:sz w:val="24"/>
          <w:szCs w:val="24"/>
          <w:lang w:val="de-DE"/>
        </w:rPr>
        <w:t xml:space="preserve"> mindestens ein Mitarbeiter zugeordnet?</w:t>
      </w:r>
    </w:p>
    <w:p w14:paraId="0A78ABE4" w14:textId="640912BC" w:rsidR="00513AB0" w:rsidRDefault="00513AB0" w:rsidP="00513AB0">
      <w:pPr>
        <w:spacing w:line="360" w:lineRule="auto"/>
        <w:jc w:val="both"/>
        <w:rPr>
          <w:color w:val="000000" w:themeColor="text1"/>
          <w:sz w:val="24"/>
          <w:szCs w:val="24"/>
          <w:lang w:val="de-DE"/>
        </w:rPr>
      </w:pPr>
      <w:r>
        <w:rPr>
          <w:color w:val="000000" w:themeColor="text1"/>
          <w:sz w:val="24"/>
          <w:szCs w:val="24"/>
          <w:lang w:val="de-DE"/>
        </w:rPr>
        <w:t>Sind diese Bedingungen erfüllt</w:t>
      </w:r>
      <w:r w:rsidR="00875438">
        <w:rPr>
          <w:color w:val="000000" w:themeColor="text1"/>
          <w:sz w:val="24"/>
          <w:szCs w:val="24"/>
          <w:lang w:val="de-DE"/>
        </w:rPr>
        <w:t xml:space="preserve"> wird das Attribut </w:t>
      </w:r>
      <w:proofErr w:type="spellStart"/>
      <w:r w:rsidR="00875438">
        <w:rPr>
          <w:color w:val="000000" w:themeColor="text1"/>
          <w:sz w:val="24"/>
          <w:szCs w:val="24"/>
          <w:lang w:val="de-DE"/>
        </w:rPr>
        <w:t>isRunnable</w:t>
      </w:r>
      <w:proofErr w:type="spellEnd"/>
      <w:r w:rsidR="00875438">
        <w:rPr>
          <w:color w:val="000000" w:themeColor="text1"/>
          <w:sz w:val="24"/>
          <w:szCs w:val="24"/>
          <w:lang w:val="de-DE"/>
        </w:rPr>
        <w:t xml:space="preserve"> auf </w:t>
      </w:r>
      <w:proofErr w:type="spellStart"/>
      <w:r w:rsidR="00875438">
        <w:rPr>
          <w:color w:val="000000" w:themeColor="text1"/>
          <w:sz w:val="24"/>
          <w:szCs w:val="24"/>
          <w:lang w:val="de-DE"/>
        </w:rPr>
        <w:t>true</w:t>
      </w:r>
      <w:proofErr w:type="spellEnd"/>
      <w:r w:rsidR="00875438">
        <w:rPr>
          <w:color w:val="000000" w:themeColor="text1"/>
          <w:sz w:val="24"/>
          <w:szCs w:val="24"/>
          <w:lang w:val="de-DE"/>
        </w:rPr>
        <w:t xml:space="preserve"> gesetzt und</w:t>
      </w:r>
      <w:r>
        <w:rPr>
          <w:color w:val="000000" w:themeColor="text1"/>
          <w:sz w:val="24"/>
          <w:szCs w:val="24"/>
          <w:lang w:val="de-DE"/>
        </w:rPr>
        <w:t xml:space="preserve"> die </w:t>
      </w:r>
      <w:proofErr w:type="spellStart"/>
      <w:r w:rsidRPr="00513AB0">
        <w:rPr>
          <w:i/>
          <w:iCs/>
          <w:color w:val="000000" w:themeColor="text1"/>
          <w:sz w:val="24"/>
          <w:szCs w:val="24"/>
          <w:lang w:val="de-DE"/>
        </w:rPr>
        <w:t>productionTime</w:t>
      </w:r>
      <w:proofErr w:type="spellEnd"/>
      <w:r>
        <w:rPr>
          <w:i/>
          <w:iCs/>
          <w:color w:val="000000" w:themeColor="text1"/>
          <w:sz w:val="24"/>
          <w:szCs w:val="24"/>
          <w:lang w:val="de-DE"/>
        </w:rPr>
        <w:t xml:space="preserve"> </w:t>
      </w:r>
      <w:r>
        <w:rPr>
          <w:color w:val="000000" w:themeColor="text1"/>
          <w:sz w:val="24"/>
          <w:szCs w:val="24"/>
          <w:lang w:val="de-DE"/>
        </w:rPr>
        <w:t xml:space="preserve">der Komponenten addiert und als </w:t>
      </w:r>
      <w:proofErr w:type="spellStart"/>
      <w:r w:rsidR="00875438" w:rsidRPr="00875438">
        <w:rPr>
          <w:i/>
          <w:iCs/>
          <w:color w:val="000000" w:themeColor="text1"/>
          <w:sz w:val="24"/>
          <w:szCs w:val="24"/>
          <w:lang w:val="de-DE"/>
        </w:rPr>
        <w:t>timeToCompletion</w:t>
      </w:r>
      <w:proofErr w:type="spellEnd"/>
      <w:r w:rsidR="00875438">
        <w:rPr>
          <w:color w:val="000000" w:themeColor="text1"/>
          <w:sz w:val="24"/>
          <w:szCs w:val="24"/>
          <w:lang w:val="de-DE"/>
        </w:rPr>
        <w:t xml:space="preserve"> gespeichert.</w:t>
      </w:r>
    </w:p>
    <w:p w14:paraId="4B20947B" w14:textId="65BF7C9C" w:rsidR="00941DA0" w:rsidRDefault="00941DA0" w:rsidP="00513AB0">
      <w:pPr>
        <w:spacing w:line="360" w:lineRule="auto"/>
        <w:jc w:val="both"/>
        <w:rPr>
          <w:color w:val="000000" w:themeColor="text1"/>
          <w:sz w:val="24"/>
          <w:szCs w:val="24"/>
          <w:lang w:val="de-DE"/>
        </w:rPr>
      </w:pPr>
      <w:r>
        <w:rPr>
          <w:color w:val="000000" w:themeColor="text1"/>
          <w:sz w:val="24"/>
          <w:szCs w:val="24"/>
          <w:lang w:val="de-DE"/>
        </w:rPr>
        <w:t xml:space="preserve">Beim erfolgreichen Starten einer Simulation wird </w:t>
      </w:r>
      <w:r w:rsidR="00723981">
        <w:rPr>
          <w:color w:val="000000" w:themeColor="text1"/>
          <w:sz w:val="24"/>
          <w:szCs w:val="24"/>
          <w:lang w:val="de-DE"/>
        </w:rPr>
        <w:t>die</w:t>
      </w:r>
      <w:r>
        <w:rPr>
          <w:color w:val="000000" w:themeColor="text1"/>
          <w:sz w:val="24"/>
          <w:szCs w:val="24"/>
          <w:lang w:val="de-DE"/>
        </w:rPr>
        <w:t xml:space="preserve"> Produktionslinie, </w:t>
      </w:r>
      <w:r w:rsidR="00723981">
        <w:rPr>
          <w:color w:val="000000" w:themeColor="text1"/>
          <w:sz w:val="24"/>
          <w:szCs w:val="24"/>
          <w:lang w:val="de-DE"/>
        </w:rPr>
        <w:t xml:space="preserve">im </w:t>
      </w:r>
      <w:proofErr w:type="spellStart"/>
      <w:r>
        <w:rPr>
          <w:color w:val="000000" w:themeColor="text1"/>
          <w:sz w:val="24"/>
          <w:szCs w:val="24"/>
          <w:lang w:val="de-DE"/>
        </w:rPr>
        <w:t>SimulationService</w:t>
      </w:r>
      <w:proofErr w:type="spellEnd"/>
      <w:r>
        <w:rPr>
          <w:color w:val="000000" w:themeColor="text1"/>
          <w:sz w:val="24"/>
          <w:szCs w:val="24"/>
          <w:lang w:val="de-DE"/>
        </w:rPr>
        <w:t xml:space="preserve"> in die Liste der aktiven Simulationen aufgenommen. Für alle Elemente dieser Liste wird über einen </w:t>
      </w:r>
      <w:r w:rsidRPr="00941DA0">
        <w:rPr>
          <w:i/>
          <w:iCs/>
          <w:color w:val="000000" w:themeColor="text1"/>
          <w:sz w:val="24"/>
          <w:szCs w:val="24"/>
          <w:lang w:val="de-DE"/>
        </w:rPr>
        <w:t>@Scheduled</w:t>
      </w:r>
      <w:r>
        <w:rPr>
          <w:i/>
          <w:iCs/>
          <w:color w:val="000000" w:themeColor="text1"/>
          <w:sz w:val="24"/>
          <w:szCs w:val="24"/>
          <w:lang w:val="de-DE"/>
        </w:rPr>
        <w:t xml:space="preserve"> </w:t>
      </w:r>
      <w:r>
        <w:rPr>
          <w:color w:val="000000" w:themeColor="text1"/>
          <w:sz w:val="24"/>
          <w:szCs w:val="24"/>
          <w:lang w:val="de-DE"/>
        </w:rPr>
        <w:t xml:space="preserve">Annotation im Zyklus von einer Sekunde die </w:t>
      </w:r>
      <w:proofErr w:type="spellStart"/>
      <w:r>
        <w:rPr>
          <w:color w:val="000000" w:themeColor="text1"/>
          <w:sz w:val="24"/>
          <w:szCs w:val="24"/>
          <w:lang w:val="de-DE"/>
        </w:rPr>
        <w:t>Sumulation</w:t>
      </w:r>
      <w:proofErr w:type="spellEnd"/>
      <w:r>
        <w:rPr>
          <w:color w:val="000000" w:themeColor="text1"/>
          <w:sz w:val="24"/>
          <w:szCs w:val="24"/>
          <w:lang w:val="de-DE"/>
        </w:rPr>
        <w:t xml:space="preserve"> ausgeführt.</w:t>
      </w:r>
    </w:p>
    <w:p w14:paraId="02C9B8BC" w14:textId="6F9EDD74" w:rsidR="003E080B" w:rsidRDefault="00941DA0" w:rsidP="002E2DDA">
      <w:pPr>
        <w:spacing w:line="360" w:lineRule="auto"/>
        <w:jc w:val="both"/>
        <w:rPr>
          <w:color w:val="000000" w:themeColor="text1"/>
          <w:sz w:val="24"/>
          <w:szCs w:val="24"/>
          <w:lang w:val="de-DE"/>
        </w:rPr>
      </w:pPr>
      <w:r>
        <w:rPr>
          <w:color w:val="000000" w:themeColor="text1"/>
          <w:sz w:val="24"/>
          <w:szCs w:val="24"/>
          <w:lang w:val="de-DE"/>
        </w:rPr>
        <w:t xml:space="preserve">Dabei wird die Methode </w:t>
      </w:r>
      <w:proofErr w:type="spellStart"/>
      <w:r w:rsidRPr="00941DA0">
        <w:rPr>
          <w:i/>
          <w:iCs/>
          <w:color w:val="000000" w:themeColor="text1"/>
          <w:sz w:val="24"/>
          <w:szCs w:val="24"/>
          <w:lang w:val="de-DE"/>
        </w:rPr>
        <w:t>addSimTime</w:t>
      </w:r>
      <w:proofErr w:type="spellEnd"/>
      <w:r>
        <w:rPr>
          <w:color w:val="000000" w:themeColor="text1"/>
          <w:sz w:val="24"/>
          <w:szCs w:val="24"/>
          <w:lang w:val="de-DE"/>
        </w:rPr>
        <w:t xml:space="preserve"> der Produktionslinien aufgerufen</w:t>
      </w:r>
      <w:r w:rsidR="00723981">
        <w:rPr>
          <w:color w:val="000000" w:themeColor="text1"/>
          <w:sz w:val="24"/>
          <w:szCs w:val="24"/>
          <w:lang w:val="de-DE"/>
        </w:rPr>
        <w:t xml:space="preserve">. Übergeben wird </w:t>
      </w:r>
      <w:r w:rsidR="00723981">
        <w:rPr>
          <w:color w:val="000000" w:themeColor="text1"/>
          <w:sz w:val="24"/>
          <w:szCs w:val="24"/>
          <w:lang w:val="de-DE"/>
        </w:rPr>
        <w:lastRenderedPageBreak/>
        <w:t xml:space="preserve">die Grundgeschwindigkeit der Simulation, die über den Parameter BASE_SIM_TIME, parametriert werden kann. In dieser Methode wird zunächst die Simulationszeit um den Übergabewert erhöht. Dieser wird noch mit der internen Simulationsgeschwindigkeit der Produktionslinie </w:t>
      </w:r>
      <w:proofErr w:type="spellStart"/>
      <w:r w:rsidR="00723981" w:rsidRPr="00333E81">
        <w:rPr>
          <w:i/>
          <w:iCs/>
          <w:color w:val="000000" w:themeColor="text1"/>
          <w:sz w:val="24"/>
          <w:szCs w:val="24"/>
          <w:lang w:val="de-DE"/>
        </w:rPr>
        <w:t>simSpeed</w:t>
      </w:r>
      <w:proofErr w:type="spellEnd"/>
      <w:r w:rsidR="00723981">
        <w:rPr>
          <w:color w:val="000000" w:themeColor="text1"/>
          <w:sz w:val="24"/>
          <w:szCs w:val="24"/>
          <w:lang w:val="de-DE"/>
        </w:rPr>
        <w:t xml:space="preserve"> multipliziert, und durch die Komplexität des Fahrzeugmodells dividiert</w:t>
      </w:r>
      <w:r w:rsidR="00333E81">
        <w:rPr>
          <w:color w:val="000000" w:themeColor="text1"/>
          <w:sz w:val="24"/>
          <w:szCs w:val="24"/>
          <w:lang w:val="de-DE"/>
        </w:rPr>
        <w:t xml:space="preserve">. Anschließend wird </w:t>
      </w:r>
      <w:proofErr w:type="gramStart"/>
      <w:r w:rsidR="00333E81">
        <w:rPr>
          <w:color w:val="000000" w:themeColor="text1"/>
          <w:sz w:val="24"/>
          <w:szCs w:val="24"/>
          <w:lang w:val="de-DE"/>
        </w:rPr>
        <w:t>geprüft</w:t>
      </w:r>
      <w:proofErr w:type="gramEnd"/>
      <w:r w:rsidR="00333E81">
        <w:rPr>
          <w:color w:val="000000" w:themeColor="text1"/>
          <w:sz w:val="24"/>
          <w:szCs w:val="24"/>
          <w:lang w:val="de-DE"/>
        </w:rPr>
        <w:t xml:space="preserve"> ob die gesammelte Simulationszeit </w:t>
      </w:r>
      <w:proofErr w:type="spellStart"/>
      <w:r w:rsidR="00333E81" w:rsidRPr="00333E81">
        <w:rPr>
          <w:i/>
          <w:iCs/>
          <w:color w:val="000000" w:themeColor="text1"/>
          <w:sz w:val="24"/>
          <w:szCs w:val="24"/>
          <w:lang w:val="de-DE"/>
        </w:rPr>
        <w:t>simTime</w:t>
      </w:r>
      <w:proofErr w:type="spellEnd"/>
      <w:r w:rsidR="00333E81">
        <w:rPr>
          <w:color w:val="000000" w:themeColor="text1"/>
          <w:sz w:val="24"/>
          <w:szCs w:val="24"/>
          <w:lang w:val="de-DE"/>
        </w:rPr>
        <w:t xml:space="preserve"> ausreichend ist, um ein Fahrzeug fertig zu stellen. Ist dies der Fall wird die Fertigstellungszeit </w:t>
      </w:r>
      <w:proofErr w:type="spellStart"/>
      <w:r w:rsidR="00333E81" w:rsidRPr="00333E81">
        <w:rPr>
          <w:i/>
          <w:iCs/>
          <w:color w:val="000000" w:themeColor="text1"/>
          <w:sz w:val="24"/>
          <w:szCs w:val="24"/>
          <w:lang w:val="de-DE"/>
        </w:rPr>
        <w:t>timeToCompletion</w:t>
      </w:r>
      <w:proofErr w:type="spellEnd"/>
      <w:r w:rsidR="00333E81" w:rsidRPr="00333E81">
        <w:rPr>
          <w:i/>
          <w:iCs/>
          <w:color w:val="000000" w:themeColor="text1"/>
          <w:sz w:val="24"/>
          <w:szCs w:val="24"/>
          <w:lang w:val="de-DE"/>
        </w:rPr>
        <w:t xml:space="preserve"> </w:t>
      </w:r>
      <w:r w:rsidR="00333E81">
        <w:rPr>
          <w:color w:val="000000" w:themeColor="text1"/>
          <w:sz w:val="24"/>
          <w:szCs w:val="24"/>
          <w:lang w:val="de-DE"/>
        </w:rPr>
        <w:t xml:space="preserve">von </w:t>
      </w:r>
      <w:proofErr w:type="spellStart"/>
      <w:r w:rsidR="00333E81" w:rsidRPr="00333E81">
        <w:rPr>
          <w:i/>
          <w:iCs/>
          <w:color w:val="000000" w:themeColor="text1"/>
          <w:sz w:val="24"/>
          <w:szCs w:val="24"/>
          <w:lang w:val="de-DE"/>
        </w:rPr>
        <w:t>simTime</w:t>
      </w:r>
      <w:proofErr w:type="spellEnd"/>
      <w:r w:rsidR="00333E81">
        <w:rPr>
          <w:color w:val="000000" w:themeColor="text1"/>
          <w:sz w:val="24"/>
          <w:szCs w:val="24"/>
          <w:lang w:val="de-DE"/>
        </w:rPr>
        <w:t xml:space="preserve"> abgezogen (bei Bedarf auch mehrfach) und die Anzahl der Fertigen Fahrzeuge </w:t>
      </w:r>
      <w:proofErr w:type="spellStart"/>
      <w:r w:rsidR="00333E81" w:rsidRPr="00333E81">
        <w:rPr>
          <w:i/>
          <w:iCs/>
          <w:color w:val="000000" w:themeColor="text1"/>
          <w:sz w:val="24"/>
          <w:szCs w:val="24"/>
          <w:lang w:val="de-DE"/>
        </w:rPr>
        <w:t>finishedParts</w:t>
      </w:r>
      <w:proofErr w:type="spellEnd"/>
      <w:r w:rsidR="00333E81">
        <w:rPr>
          <w:i/>
          <w:iCs/>
          <w:color w:val="000000" w:themeColor="text1"/>
          <w:sz w:val="24"/>
          <w:szCs w:val="24"/>
          <w:lang w:val="de-DE"/>
        </w:rPr>
        <w:t xml:space="preserve"> </w:t>
      </w:r>
      <w:r w:rsidR="00333E81">
        <w:rPr>
          <w:color w:val="000000" w:themeColor="text1"/>
          <w:sz w:val="24"/>
          <w:szCs w:val="24"/>
          <w:lang w:val="de-DE"/>
        </w:rPr>
        <w:t>entsprechend erhöht.</w:t>
      </w:r>
    </w:p>
    <w:p w14:paraId="56156A9F" w14:textId="24D9FAF1" w:rsidR="00F94F60" w:rsidRDefault="00333E81" w:rsidP="002E2DDA">
      <w:pPr>
        <w:spacing w:line="360" w:lineRule="auto"/>
        <w:jc w:val="both"/>
        <w:rPr>
          <w:color w:val="000000" w:themeColor="text1"/>
          <w:sz w:val="24"/>
          <w:szCs w:val="24"/>
          <w:lang w:val="de-DE"/>
        </w:rPr>
      </w:pPr>
      <w:r>
        <w:rPr>
          <w:color w:val="000000" w:themeColor="text1"/>
          <w:sz w:val="24"/>
          <w:szCs w:val="24"/>
          <w:lang w:val="de-DE"/>
        </w:rPr>
        <w:t xml:space="preserve">Für die </w:t>
      </w:r>
      <w:r w:rsidR="003E080B">
        <w:rPr>
          <w:color w:val="000000" w:themeColor="text1"/>
          <w:sz w:val="24"/>
          <w:szCs w:val="24"/>
          <w:lang w:val="de-DE"/>
        </w:rPr>
        <w:t>gewählte Datens</w:t>
      </w:r>
      <w:r w:rsidR="00BE0490">
        <w:rPr>
          <w:color w:val="000000" w:themeColor="text1"/>
          <w:sz w:val="24"/>
          <w:szCs w:val="24"/>
          <w:lang w:val="de-DE"/>
        </w:rPr>
        <w:t xml:space="preserve">truktur </w:t>
      </w:r>
      <w:r>
        <w:rPr>
          <w:color w:val="000000" w:themeColor="text1"/>
          <w:sz w:val="24"/>
          <w:szCs w:val="24"/>
          <w:lang w:val="de-DE"/>
        </w:rPr>
        <w:t>bietet sich die Umsetzung in einer</w:t>
      </w:r>
      <w:r w:rsidR="00BE0490">
        <w:rPr>
          <w:color w:val="000000" w:themeColor="text1"/>
          <w:sz w:val="24"/>
          <w:szCs w:val="24"/>
          <w:lang w:val="de-DE"/>
        </w:rPr>
        <w:t xml:space="preserve"> relationale</w:t>
      </w:r>
      <w:r w:rsidR="003E080B">
        <w:rPr>
          <w:color w:val="000000" w:themeColor="text1"/>
          <w:sz w:val="24"/>
          <w:szCs w:val="24"/>
          <w:lang w:val="de-DE"/>
        </w:rPr>
        <w:t>n</w:t>
      </w:r>
      <w:r w:rsidR="00BE0490">
        <w:rPr>
          <w:color w:val="000000" w:themeColor="text1"/>
          <w:sz w:val="24"/>
          <w:szCs w:val="24"/>
          <w:lang w:val="de-DE"/>
        </w:rPr>
        <w:t xml:space="preserve"> Datenbank</w:t>
      </w:r>
      <w:r>
        <w:rPr>
          <w:color w:val="000000" w:themeColor="text1"/>
          <w:sz w:val="24"/>
          <w:szCs w:val="24"/>
          <w:lang w:val="de-DE"/>
        </w:rPr>
        <w:t xml:space="preserve"> an</w:t>
      </w:r>
      <w:r w:rsidR="007E6408">
        <w:rPr>
          <w:color w:val="000000" w:themeColor="text1"/>
          <w:sz w:val="24"/>
          <w:szCs w:val="24"/>
          <w:lang w:val="de-DE"/>
        </w:rPr>
        <w:t>.</w:t>
      </w:r>
      <w:r w:rsidR="00BE0490">
        <w:rPr>
          <w:color w:val="000000" w:themeColor="text1"/>
          <w:sz w:val="24"/>
          <w:szCs w:val="24"/>
          <w:lang w:val="de-DE"/>
        </w:rPr>
        <w:t xml:space="preserve"> </w:t>
      </w:r>
      <w:r>
        <w:rPr>
          <w:color w:val="000000" w:themeColor="text1"/>
          <w:sz w:val="24"/>
          <w:szCs w:val="24"/>
          <w:lang w:val="de-DE"/>
        </w:rPr>
        <w:t xml:space="preserve">Aufgrund der einfachen </w:t>
      </w:r>
      <w:r w:rsidR="00A21534">
        <w:rPr>
          <w:color w:val="000000" w:themeColor="text1"/>
          <w:sz w:val="24"/>
          <w:szCs w:val="24"/>
          <w:lang w:val="de-DE"/>
        </w:rPr>
        <w:t>I</w:t>
      </w:r>
      <w:r>
        <w:rPr>
          <w:color w:val="000000" w:themeColor="text1"/>
          <w:sz w:val="24"/>
          <w:szCs w:val="24"/>
          <w:lang w:val="de-DE"/>
        </w:rPr>
        <w:t xml:space="preserve">ntegration in Azure und den Erfahrungen der Entwickler in vergangenen Projekten wurde für eine </w:t>
      </w:r>
      <w:proofErr w:type="spellStart"/>
      <w:r>
        <w:rPr>
          <w:color w:val="000000" w:themeColor="text1"/>
          <w:sz w:val="24"/>
          <w:szCs w:val="24"/>
          <w:lang w:val="de-DE"/>
        </w:rPr>
        <w:t>mySQL</w:t>
      </w:r>
      <w:proofErr w:type="spellEnd"/>
      <w:r>
        <w:rPr>
          <w:color w:val="000000" w:themeColor="text1"/>
          <w:sz w:val="24"/>
          <w:szCs w:val="24"/>
          <w:lang w:val="de-DE"/>
        </w:rPr>
        <w:t xml:space="preserve"> Datenbank verwendet.</w:t>
      </w:r>
    </w:p>
    <w:p w14:paraId="125BC11F" w14:textId="29ACEBB8" w:rsidR="00E100D9" w:rsidRDefault="00333E81" w:rsidP="002E2DDA">
      <w:pPr>
        <w:spacing w:line="360" w:lineRule="auto"/>
        <w:jc w:val="both"/>
        <w:rPr>
          <w:color w:val="000000" w:themeColor="text1"/>
          <w:sz w:val="24"/>
          <w:szCs w:val="24"/>
          <w:lang w:val="de-DE"/>
        </w:rPr>
      </w:pPr>
      <w:r>
        <w:rPr>
          <w:color w:val="000000" w:themeColor="text1"/>
          <w:sz w:val="24"/>
          <w:szCs w:val="24"/>
          <w:lang w:val="de-DE"/>
        </w:rPr>
        <w:t xml:space="preserve">Mit </w:t>
      </w:r>
      <w:r w:rsidR="00E100D9">
        <w:rPr>
          <w:color w:val="000000" w:themeColor="text1"/>
          <w:sz w:val="24"/>
          <w:szCs w:val="24"/>
          <w:lang w:val="de-DE"/>
        </w:rPr>
        <w:t>Spring Boot</w:t>
      </w:r>
      <w:r w:rsidR="007E6408">
        <w:rPr>
          <w:color w:val="000000" w:themeColor="text1"/>
          <w:sz w:val="24"/>
          <w:szCs w:val="24"/>
          <w:lang w:val="de-DE"/>
        </w:rPr>
        <w:t xml:space="preserve"> und Spring Data</w:t>
      </w:r>
      <w:r w:rsidR="00E100D9">
        <w:rPr>
          <w:color w:val="000000" w:themeColor="text1"/>
          <w:sz w:val="24"/>
          <w:szCs w:val="24"/>
          <w:lang w:val="de-DE"/>
        </w:rPr>
        <w:t xml:space="preserve"> </w:t>
      </w:r>
      <w:r>
        <w:rPr>
          <w:color w:val="000000" w:themeColor="text1"/>
          <w:sz w:val="24"/>
          <w:szCs w:val="24"/>
          <w:lang w:val="de-DE"/>
        </w:rPr>
        <w:t>konnte das Datenmodell</w:t>
      </w:r>
      <w:r w:rsidR="00E100D9">
        <w:rPr>
          <w:color w:val="000000" w:themeColor="text1"/>
          <w:sz w:val="24"/>
          <w:szCs w:val="24"/>
          <w:lang w:val="de-DE"/>
        </w:rPr>
        <w:t xml:space="preserve"> anhand der Annotationen im Quellcode </w:t>
      </w:r>
      <w:proofErr w:type="gramStart"/>
      <w:r w:rsidR="00E100D9">
        <w:rPr>
          <w:color w:val="000000" w:themeColor="text1"/>
          <w:sz w:val="24"/>
          <w:szCs w:val="24"/>
          <w:lang w:val="de-DE"/>
        </w:rPr>
        <w:t xml:space="preserve">automatisch </w:t>
      </w:r>
      <w:r w:rsidR="00C43CB2">
        <w:rPr>
          <w:color w:val="000000" w:themeColor="text1"/>
          <w:sz w:val="24"/>
          <w:szCs w:val="24"/>
          <w:lang w:val="de-DE"/>
        </w:rPr>
        <w:t xml:space="preserve"> auch</w:t>
      </w:r>
      <w:proofErr w:type="gramEnd"/>
      <w:r w:rsidR="00C43CB2">
        <w:rPr>
          <w:color w:val="000000" w:themeColor="text1"/>
          <w:sz w:val="24"/>
          <w:szCs w:val="24"/>
          <w:lang w:val="de-DE"/>
        </w:rPr>
        <w:t xml:space="preserve"> in der Datenbank </w:t>
      </w:r>
      <w:r w:rsidR="00E100D9">
        <w:rPr>
          <w:color w:val="000000" w:themeColor="text1"/>
          <w:sz w:val="24"/>
          <w:szCs w:val="24"/>
          <w:lang w:val="de-DE"/>
        </w:rPr>
        <w:t xml:space="preserve">mit </w:t>
      </w:r>
      <w:r w:rsidR="00C43CB2">
        <w:rPr>
          <w:color w:val="000000" w:themeColor="text1"/>
          <w:sz w:val="24"/>
          <w:szCs w:val="24"/>
          <w:lang w:val="de-DE"/>
        </w:rPr>
        <w:t xml:space="preserve"> den </w:t>
      </w:r>
      <w:r w:rsidR="00E100D9">
        <w:rPr>
          <w:color w:val="000000" w:themeColor="text1"/>
          <w:sz w:val="24"/>
          <w:szCs w:val="24"/>
          <w:lang w:val="de-DE"/>
        </w:rPr>
        <w:t>entsprechende</w:t>
      </w:r>
      <w:r w:rsidR="00C43CB2">
        <w:rPr>
          <w:color w:val="000000" w:themeColor="text1"/>
          <w:sz w:val="24"/>
          <w:szCs w:val="24"/>
          <w:lang w:val="de-DE"/>
        </w:rPr>
        <w:t>n</w:t>
      </w:r>
      <w:r w:rsidR="00E100D9">
        <w:rPr>
          <w:color w:val="000000" w:themeColor="text1"/>
          <w:sz w:val="24"/>
          <w:szCs w:val="24"/>
          <w:lang w:val="de-DE"/>
        </w:rPr>
        <w:t xml:space="preserve"> Verbindung</w:t>
      </w:r>
      <w:r w:rsidR="00C43CB2">
        <w:rPr>
          <w:color w:val="000000" w:themeColor="text1"/>
          <w:sz w:val="24"/>
          <w:szCs w:val="24"/>
          <w:lang w:val="de-DE"/>
        </w:rPr>
        <w:t>en der Entitäten</w:t>
      </w:r>
      <w:r w:rsidR="00E100D9">
        <w:rPr>
          <w:color w:val="000000" w:themeColor="text1"/>
          <w:sz w:val="24"/>
          <w:szCs w:val="24"/>
          <w:lang w:val="de-DE"/>
        </w:rPr>
        <w:t xml:space="preserve"> zueinander erstellt</w:t>
      </w:r>
      <w:r w:rsidR="00C43CB2">
        <w:rPr>
          <w:color w:val="000000" w:themeColor="text1"/>
          <w:sz w:val="24"/>
          <w:szCs w:val="24"/>
          <w:lang w:val="de-DE"/>
        </w:rPr>
        <w:t xml:space="preserve"> werden</w:t>
      </w:r>
      <w:r w:rsidR="00E100D9">
        <w:rPr>
          <w:color w:val="000000" w:themeColor="text1"/>
          <w:sz w:val="24"/>
          <w:szCs w:val="24"/>
          <w:lang w:val="de-DE"/>
        </w:rPr>
        <w:t xml:space="preserve">. </w:t>
      </w:r>
      <w:r w:rsidR="007E6408">
        <w:rPr>
          <w:color w:val="000000" w:themeColor="text1"/>
          <w:sz w:val="24"/>
          <w:szCs w:val="24"/>
          <w:lang w:val="de-DE"/>
        </w:rPr>
        <w:t xml:space="preserve">So konnten möglich Fehlerquellen bei der </w:t>
      </w:r>
      <w:r w:rsidR="00C43CB2">
        <w:rPr>
          <w:color w:val="000000" w:themeColor="text1"/>
          <w:sz w:val="24"/>
          <w:szCs w:val="24"/>
          <w:lang w:val="de-DE"/>
        </w:rPr>
        <w:t xml:space="preserve">händischen </w:t>
      </w:r>
      <w:proofErr w:type="spellStart"/>
      <w:r w:rsidR="00C43CB2">
        <w:rPr>
          <w:color w:val="000000" w:themeColor="text1"/>
          <w:sz w:val="24"/>
          <w:szCs w:val="24"/>
          <w:lang w:val="de-DE"/>
        </w:rPr>
        <w:t>definition</w:t>
      </w:r>
      <w:proofErr w:type="spellEnd"/>
      <w:r w:rsidR="00C43CB2">
        <w:rPr>
          <w:color w:val="000000" w:themeColor="text1"/>
          <w:sz w:val="24"/>
          <w:szCs w:val="24"/>
          <w:lang w:val="de-DE"/>
        </w:rPr>
        <w:t xml:space="preserve"> von</w:t>
      </w:r>
      <w:r w:rsidR="007E6408">
        <w:rPr>
          <w:color w:val="000000" w:themeColor="text1"/>
          <w:sz w:val="24"/>
          <w:szCs w:val="24"/>
          <w:lang w:val="de-DE"/>
        </w:rPr>
        <w:t xml:space="preserve"> SQL-Statements ausgeschlossen werden, und der Fokus auf die weitere Logik gelegt werden</w:t>
      </w:r>
      <w:r w:rsidR="00E100D9">
        <w:rPr>
          <w:color w:val="000000" w:themeColor="text1"/>
          <w:sz w:val="24"/>
          <w:szCs w:val="24"/>
          <w:lang w:val="de-DE"/>
        </w:rPr>
        <w:t>.</w:t>
      </w:r>
    </w:p>
    <w:p w14:paraId="30F0F309" w14:textId="31F0F3D7" w:rsidR="002C2E8D" w:rsidRDefault="002C2E8D" w:rsidP="002C2E8D">
      <w:pPr>
        <w:rPr>
          <w:color w:val="FFD966" w:themeColor="accent4" w:themeTint="99"/>
          <w:lang w:val="de-DE"/>
        </w:rPr>
      </w:pPr>
    </w:p>
    <w:p w14:paraId="12C36584" w14:textId="401DF300" w:rsidR="00A44A5F" w:rsidRDefault="00A44A5F" w:rsidP="00A44A5F">
      <w:pPr>
        <w:pStyle w:val="berschrift2"/>
        <w:spacing w:line="360" w:lineRule="auto"/>
        <w:jc w:val="both"/>
        <w:rPr>
          <w:rFonts w:ascii="VW Text" w:hAnsi="VW Text"/>
          <w:color w:val="000000" w:themeColor="text1"/>
          <w:lang w:val="de-DE"/>
        </w:rPr>
      </w:pPr>
      <w:bookmarkStart w:id="31" w:name="_Toc126320164"/>
      <w:r w:rsidRPr="003523F7">
        <w:rPr>
          <w:rFonts w:ascii="VW Text" w:hAnsi="VW Text"/>
          <w:color w:val="000000" w:themeColor="text1"/>
          <w:lang w:val="de-DE"/>
        </w:rPr>
        <w:t>3.</w:t>
      </w:r>
      <w:r>
        <w:rPr>
          <w:rFonts w:ascii="VW Text" w:hAnsi="VW Text"/>
          <w:color w:val="000000" w:themeColor="text1"/>
          <w:lang w:val="de-DE"/>
        </w:rPr>
        <w:t>5</w:t>
      </w:r>
      <w:r w:rsidRPr="003523F7">
        <w:rPr>
          <w:rFonts w:ascii="VW Text" w:hAnsi="VW Text"/>
          <w:color w:val="000000" w:themeColor="text1"/>
          <w:lang w:val="de-DE"/>
        </w:rPr>
        <w:tab/>
      </w:r>
      <w:r>
        <w:rPr>
          <w:rFonts w:ascii="VW Text" w:hAnsi="VW Text"/>
          <w:color w:val="000000" w:themeColor="text1"/>
          <w:lang w:val="de-DE"/>
        </w:rPr>
        <w:t>Aufbau des Frontend</w:t>
      </w:r>
      <w:bookmarkEnd w:id="31"/>
    </w:p>
    <w:p w14:paraId="580013BA" w14:textId="1601A06A" w:rsidR="00B4432E" w:rsidRDefault="00B4432E" w:rsidP="00B4432E">
      <w:pPr>
        <w:rPr>
          <w:lang w:val="de-DE"/>
        </w:rPr>
      </w:pPr>
    </w:p>
    <w:p w14:paraId="520471A2" w14:textId="0023BC56" w:rsidR="00B4432E" w:rsidRDefault="00B4432E" w:rsidP="00B4432E">
      <w:pPr>
        <w:spacing w:line="360" w:lineRule="auto"/>
        <w:jc w:val="both"/>
        <w:rPr>
          <w:color w:val="000000" w:themeColor="text1"/>
          <w:sz w:val="24"/>
          <w:szCs w:val="24"/>
          <w:lang w:val="de-DE"/>
        </w:rPr>
      </w:pPr>
      <w:r w:rsidRPr="00B4432E">
        <w:rPr>
          <w:color w:val="000000" w:themeColor="text1"/>
          <w:sz w:val="24"/>
          <w:szCs w:val="24"/>
          <w:lang w:val="de-DE"/>
        </w:rPr>
        <w:t xml:space="preserve">Auf der </w:t>
      </w:r>
      <w:r w:rsidR="008E3424">
        <w:rPr>
          <w:color w:val="000000" w:themeColor="text1"/>
          <w:sz w:val="24"/>
          <w:szCs w:val="24"/>
          <w:lang w:val="de-DE"/>
        </w:rPr>
        <w:t>Startseite (</w:t>
      </w:r>
      <w:r w:rsidR="008E3424">
        <w:rPr>
          <w:color w:val="000000" w:themeColor="text1"/>
          <w:sz w:val="24"/>
          <w:szCs w:val="24"/>
          <w:lang w:val="de-DE"/>
        </w:rPr>
        <w:fldChar w:fldCharType="begin"/>
      </w:r>
      <w:r w:rsidR="008E3424">
        <w:rPr>
          <w:color w:val="000000" w:themeColor="text1"/>
          <w:sz w:val="24"/>
          <w:szCs w:val="24"/>
          <w:lang w:val="de-DE"/>
        </w:rPr>
        <w:instrText xml:space="preserve"> REF _Ref126322126 \h </w:instrText>
      </w:r>
      <w:r w:rsidR="008E3424">
        <w:rPr>
          <w:color w:val="000000" w:themeColor="text1"/>
          <w:sz w:val="24"/>
          <w:szCs w:val="24"/>
          <w:lang w:val="de-DE"/>
        </w:rPr>
      </w:r>
      <w:r w:rsidR="008E3424">
        <w:rPr>
          <w:color w:val="000000" w:themeColor="text1"/>
          <w:sz w:val="24"/>
          <w:szCs w:val="24"/>
          <w:lang w:val="de-DE"/>
        </w:rPr>
        <w:fldChar w:fldCharType="separate"/>
      </w:r>
      <w:r w:rsidR="008E3424" w:rsidRPr="008E3424">
        <w:rPr>
          <w:lang w:val="de-DE"/>
        </w:rPr>
        <w:t xml:space="preserve">Abbildung </w:t>
      </w:r>
      <w:r w:rsidR="008E3424" w:rsidRPr="008E3424">
        <w:rPr>
          <w:noProof/>
          <w:lang w:val="de-DE"/>
        </w:rPr>
        <w:t>5</w:t>
      </w:r>
      <w:r w:rsidR="008E3424">
        <w:rPr>
          <w:color w:val="000000" w:themeColor="text1"/>
          <w:sz w:val="24"/>
          <w:szCs w:val="24"/>
          <w:lang w:val="de-DE"/>
        </w:rPr>
        <w:fldChar w:fldCharType="end"/>
      </w:r>
      <w:r w:rsidR="008E3424">
        <w:rPr>
          <w:color w:val="000000" w:themeColor="text1"/>
          <w:sz w:val="24"/>
          <w:szCs w:val="24"/>
          <w:lang w:val="de-DE"/>
        </w:rPr>
        <w:t>)</w:t>
      </w:r>
      <w:r w:rsidRPr="00B4432E">
        <w:rPr>
          <w:color w:val="000000" w:themeColor="text1"/>
          <w:sz w:val="24"/>
          <w:szCs w:val="24"/>
          <w:lang w:val="de-DE"/>
        </w:rPr>
        <w:t xml:space="preserve"> bekommt der User eine Übersicht über alle aktiven Produktionslinien. Für Linien</w:t>
      </w:r>
      <w:r w:rsidR="00554115">
        <w:rPr>
          <w:color w:val="000000" w:themeColor="text1"/>
          <w:sz w:val="24"/>
          <w:szCs w:val="24"/>
          <w:lang w:val="de-DE"/>
        </w:rPr>
        <w:t>,</w:t>
      </w:r>
      <w:r w:rsidRPr="00B4432E">
        <w:rPr>
          <w:color w:val="000000" w:themeColor="text1"/>
          <w:sz w:val="24"/>
          <w:szCs w:val="24"/>
          <w:lang w:val="de-DE"/>
        </w:rPr>
        <w:t xml:space="preserve"> die nicht aktiv sind (Simulationsstatus: läuft nicht)</w:t>
      </w:r>
      <w:r w:rsidR="00554115">
        <w:rPr>
          <w:color w:val="000000" w:themeColor="text1"/>
          <w:sz w:val="24"/>
          <w:szCs w:val="24"/>
          <w:lang w:val="de-DE"/>
        </w:rPr>
        <w:t>,</w:t>
      </w:r>
      <w:r w:rsidRPr="00B4432E">
        <w:rPr>
          <w:color w:val="000000" w:themeColor="text1"/>
          <w:sz w:val="24"/>
          <w:szCs w:val="24"/>
          <w:lang w:val="de-DE"/>
        </w:rPr>
        <w:t xml:space="preserve"> kann das Fahrzeugmodell</w:t>
      </w:r>
      <w:r w:rsidR="00554115">
        <w:rPr>
          <w:color w:val="000000" w:themeColor="text1"/>
          <w:sz w:val="24"/>
          <w:szCs w:val="24"/>
          <w:lang w:val="de-DE"/>
        </w:rPr>
        <w:t xml:space="preserve"> </w:t>
      </w:r>
      <w:r w:rsidRPr="00B4432E">
        <w:rPr>
          <w:color w:val="000000" w:themeColor="text1"/>
          <w:sz w:val="24"/>
          <w:szCs w:val="24"/>
          <w:lang w:val="de-DE"/>
        </w:rPr>
        <w:t xml:space="preserve">in der Spalte </w:t>
      </w:r>
      <w:proofErr w:type="gramStart"/>
      <w:r w:rsidRPr="00B4432E">
        <w:rPr>
          <w:color w:val="000000" w:themeColor="text1"/>
          <w:sz w:val="24"/>
          <w:szCs w:val="24"/>
          <w:lang w:val="de-DE"/>
        </w:rPr>
        <w:t>Produziert</w:t>
      </w:r>
      <w:proofErr w:type="gramEnd"/>
      <w:r w:rsidRPr="00B4432E">
        <w:rPr>
          <w:color w:val="000000" w:themeColor="text1"/>
          <w:sz w:val="24"/>
          <w:szCs w:val="24"/>
          <w:lang w:val="de-DE"/>
        </w:rPr>
        <w:t xml:space="preserve"> </w:t>
      </w:r>
      <w:r w:rsidR="00554115">
        <w:rPr>
          <w:color w:val="000000" w:themeColor="text1"/>
          <w:sz w:val="24"/>
          <w:szCs w:val="24"/>
          <w:lang w:val="de-DE"/>
        </w:rPr>
        <w:t>ge</w:t>
      </w:r>
      <w:r w:rsidRPr="00B4432E">
        <w:rPr>
          <w:color w:val="000000" w:themeColor="text1"/>
          <w:sz w:val="24"/>
          <w:szCs w:val="24"/>
          <w:lang w:val="de-DE"/>
        </w:rPr>
        <w:t>änder</w:t>
      </w:r>
      <w:r w:rsidR="00554115">
        <w:rPr>
          <w:color w:val="000000" w:themeColor="text1"/>
          <w:sz w:val="24"/>
          <w:szCs w:val="24"/>
          <w:lang w:val="de-DE"/>
        </w:rPr>
        <w:t>t werden.</w:t>
      </w:r>
      <w:r w:rsidRPr="00B4432E">
        <w:rPr>
          <w:color w:val="000000" w:themeColor="text1"/>
          <w:sz w:val="24"/>
          <w:szCs w:val="24"/>
          <w:lang w:val="de-DE"/>
        </w:rPr>
        <w:t xml:space="preserve"> </w:t>
      </w:r>
      <w:r w:rsidR="00554115">
        <w:rPr>
          <w:color w:val="000000" w:themeColor="text1"/>
          <w:sz w:val="24"/>
          <w:szCs w:val="24"/>
          <w:lang w:val="de-DE"/>
        </w:rPr>
        <w:t>D</w:t>
      </w:r>
      <w:r w:rsidRPr="00B4432E">
        <w:rPr>
          <w:color w:val="000000" w:themeColor="text1"/>
          <w:sz w:val="24"/>
          <w:szCs w:val="24"/>
          <w:lang w:val="de-DE"/>
        </w:rPr>
        <w:t xml:space="preserve">ie </w:t>
      </w:r>
      <w:r w:rsidR="00554115">
        <w:rPr>
          <w:color w:val="000000" w:themeColor="text1"/>
          <w:sz w:val="24"/>
          <w:szCs w:val="24"/>
          <w:lang w:val="de-DE"/>
        </w:rPr>
        <w:t>Simulationsg</w:t>
      </w:r>
      <w:r w:rsidRPr="00B4432E">
        <w:rPr>
          <w:color w:val="000000" w:themeColor="text1"/>
          <w:sz w:val="24"/>
          <w:szCs w:val="24"/>
          <w:lang w:val="de-DE"/>
        </w:rPr>
        <w:t xml:space="preserve">eschwindigkeit </w:t>
      </w:r>
      <w:r w:rsidR="00554115">
        <w:rPr>
          <w:color w:val="000000" w:themeColor="text1"/>
          <w:sz w:val="24"/>
          <w:szCs w:val="24"/>
          <w:lang w:val="de-DE"/>
        </w:rPr>
        <w:t xml:space="preserve">lässt sich über </w:t>
      </w:r>
      <w:r w:rsidRPr="00B4432E">
        <w:rPr>
          <w:color w:val="000000" w:themeColor="text1"/>
          <w:sz w:val="24"/>
          <w:szCs w:val="24"/>
          <w:lang w:val="de-DE"/>
        </w:rPr>
        <w:t xml:space="preserve">die Spalte </w:t>
      </w:r>
      <w:r w:rsidR="00EC01EF">
        <w:rPr>
          <w:color w:val="000000" w:themeColor="text1"/>
          <w:sz w:val="24"/>
          <w:szCs w:val="24"/>
          <w:lang w:val="de-DE"/>
        </w:rPr>
        <w:t>Tempo</w:t>
      </w:r>
      <w:r w:rsidR="00554115">
        <w:rPr>
          <w:color w:val="000000" w:themeColor="text1"/>
          <w:sz w:val="24"/>
          <w:szCs w:val="24"/>
          <w:lang w:val="de-DE"/>
        </w:rPr>
        <w:t xml:space="preserve"> anpassen</w:t>
      </w:r>
      <w:r w:rsidRPr="00B4432E">
        <w:rPr>
          <w:color w:val="000000" w:themeColor="text1"/>
          <w:sz w:val="24"/>
          <w:szCs w:val="24"/>
          <w:lang w:val="de-DE"/>
        </w:rPr>
        <w:t xml:space="preserve">. </w:t>
      </w:r>
    </w:p>
    <w:p w14:paraId="108B6B96" w14:textId="41BA484E" w:rsidR="008E3424" w:rsidRPr="008E3424" w:rsidRDefault="00EC01EF" w:rsidP="008E3424">
      <w:pPr>
        <w:spacing w:line="360" w:lineRule="auto"/>
        <w:jc w:val="both"/>
        <w:rPr>
          <w:color w:val="000000" w:themeColor="text1"/>
          <w:sz w:val="24"/>
          <w:szCs w:val="24"/>
          <w:lang w:val="de-DE"/>
        </w:rPr>
      </w:pPr>
      <w:r>
        <w:rPr>
          <w:noProof/>
          <w:color w:val="000000" w:themeColor="text1"/>
        </w:rPr>
        <w:drawing>
          <wp:inline distT="0" distB="0" distL="0" distR="0" wp14:anchorId="511A0E7A" wp14:editId="02956558">
            <wp:extent cx="5731510" cy="173164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31645"/>
                    </a:xfrm>
                    <a:prstGeom prst="rect">
                      <a:avLst/>
                    </a:prstGeom>
                    <a:noFill/>
                    <a:ln>
                      <a:noFill/>
                    </a:ln>
                  </pic:spPr>
                </pic:pic>
              </a:graphicData>
            </a:graphic>
          </wp:inline>
        </w:drawing>
      </w:r>
    </w:p>
    <w:p w14:paraId="2D953FDE" w14:textId="201A26E2" w:rsidR="008E3424" w:rsidRPr="008E3424" w:rsidRDefault="008E3424" w:rsidP="008E3424">
      <w:pPr>
        <w:spacing w:line="360" w:lineRule="auto"/>
        <w:jc w:val="both"/>
      </w:pPr>
      <w:bookmarkStart w:id="32" w:name="_Ref126322126"/>
      <w:bookmarkStart w:id="33" w:name="_Toc126322589"/>
      <w:proofErr w:type="spellStart"/>
      <w:r>
        <w:t>Abbildung</w:t>
      </w:r>
      <w:proofErr w:type="spellEnd"/>
      <w:r>
        <w:t xml:space="preserve"> </w:t>
      </w:r>
      <w:r>
        <w:fldChar w:fldCharType="begin"/>
      </w:r>
      <w:r>
        <w:instrText xml:space="preserve"> SEQ Abbildung \* ARABIC </w:instrText>
      </w:r>
      <w:r>
        <w:fldChar w:fldCharType="separate"/>
      </w:r>
      <w:r>
        <w:t>5</w:t>
      </w:r>
      <w:r>
        <w:fldChar w:fldCharType="end"/>
      </w:r>
      <w:bookmarkEnd w:id="32"/>
      <w:r>
        <w:t xml:space="preserve">: </w:t>
      </w:r>
      <w:proofErr w:type="spellStart"/>
      <w:r>
        <w:t>Startseite</w:t>
      </w:r>
      <w:bookmarkEnd w:id="33"/>
      <w:proofErr w:type="spellEnd"/>
    </w:p>
    <w:p w14:paraId="54D070AA" w14:textId="77777777" w:rsidR="008E3424" w:rsidRPr="00B4432E" w:rsidRDefault="008E3424" w:rsidP="00B4432E">
      <w:pPr>
        <w:spacing w:line="360" w:lineRule="auto"/>
        <w:jc w:val="both"/>
        <w:rPr>
          <w:color w:val="000000" w:themeColor="text1"/>
          <w:sz w:val="24"/>
          <w:szCs w:val="24"/>
          <w:lang w:val="de-DE"/>
        </w:rPr>
      </w:pPr>
    </w:p>
    <w:p w14:paraId="5773ADD1" w14:textId="06FE7847" w:rsidR="00B4432E" w:rsidRDefault="00B4432E" w:rsidP="00B4432E">
      <w:pPr>
        <w:spacing w:line="360" w:lineRule="auto"/>
        <w:jc w:val="both"/>
        <w:rPr>
          <w:color w:val="000000" w:themeColor="text1"/>
          <w:sz w:val="24"/>
          <w:szCs w:val="24"/>
          <w:lang w:val="de-DE"/>
        </w:rPr>
      </w:pPr>
      <w:r w:rsidRPr="00B4432E">
        <w:rPr>
          <w:color w:val="000000" w:themeColor="text1"/>
          <w:sz w:val="24"/>
          <w:szCs w:val="24"/>
          <w:lang w:val="de-DE"/>
        </w:rPr>
        <w:t xml:space="preserve">Der Status gibt </w:t>
      </w:r>
      <w:proofErr w:type="gramStart"/>
      <w:r w:rsidRPr="00B4432E">
        <w:rPr>
          <w:color w:val="000000" w:themeColor="text1"/>
          <w:sz w:val="24"/>
          <w:szCs w:val="24"/>
          <w:lang w:val="de-DE"/>
        </w:rPr>
        <w:t>an</w:t>
      </w:r>
      <w:proofErr w:type="gramEnd"/>
      <w:r w:rsidRPr="00B4432E">
        <w:rPr>
          <w:color w:val="000000" w:themeColor="text1"/>
          <w:sz w:val="24"/>
          <w:szCs w:val="24"/>
          <w:lang w:val="de-DE"/>
        </w:rPr>
        <w:t xml:space="preserve"> ob eine Simulation gestartet werden kann (dies wird bereits beim </w:t>
      </w:r>
      <w:r w:rsidRPr="00B4432E">
        <w:rPr>
          <w:color w:val="000000" w:themeColor="text1"/>
          <w:sz w:val="24"/>
          <w:szCs w:val="24"/>
          <w:lang w:val="de-DE"/>
        </w:rPr>
        <w:lastRenderedPageBreak/>
        <w:t xml:space="preserve">Erstellen geprüft). Sind alle </w:t>
      </w:r>
      <w:proofErr w:type="spellStart"/>
      <w:r w:rsidRPr="00B4432E">
        <w:rPr>
          <w:color w:val="000000" w:themeColor="text1"/>
          <w:sz w:val="24"/>
          <w:szCs w:val="24"/>
          <w:lang w:val="de-DE"/>
        </w:rPr>
        <w:t>Vorraussezungen</w:t>
      </w:r>
      <w:proofErr w:type="spellEnd"/>
      <w:r w:rsidRPr="00B4432E">
        <w:rPr>
          <w:color w:val="000000" w:themeColor="text1"/>
          <w:sz w:val="24"/>
          <w:szCs w:val="24"/>
          <w:lang w:val="de-DE"/>
        </w:rPr>
        <w:t xml:space="preserve"> erfüllt, kann der </w:t>
      </w:r>
      <w:r w:rsidR="008E3424">
        <w:rPr>
          <w:color w:val="000000" w:themeColor="text1"/>
          <w:sz w:val="24"/>
          <w:szCs w:val="24"/>
          <w:lang w:val="de-DE"/>
        </w:rPr>
        <w:t>User über die Steuerungselement die Simulation Starten bzw. Stoppen. Ein Löschen ist nur möglich, wenn die Simulation grade nicht läuft. Beim Löschen ist zu beachten, dass alle Ressourcen der Station mit gelöscht werden.</w:t>
      </w:r>
    </w:p>
    <w:p w14:paraId="58B06F4C" w14:textId="597CBED3" w:rsidR="008E3424" w:rsidRDefault="008E3424" w:rsidP="00B4432E">
      <w:pPr>
        <w:spacing w:line="360" w:lineRule="auto"/>
        <w:jc w:val="both"/>
        <w:rPr>
          <w:color w:val="000000" w:themeColor="text1"/>
          <w:sz w:val="24"/>
          <w:szCs w:val="24"/>
          <w:lang w:val="de-DE"/>
        </w:rPr>
      </w:pPr>
      <w:r>
        <w:rPr>
          <w:color w:val="000000" w:themeColor="text1"/>
          <w:sz w:val="24"/>
          <w:szCs w:val="24"/>
          <w:lang w:val="de-DE"/>
        </w:rPr>
        <w:t xml:space="preserve">In </w:t>
      </w:r>
      <w:r>
        <w:rPr>
          <w:color w:val="000000" w:themeColor="text1"/>
          <w:sz w:val="24"/>
          <w:szCs w:val="24"/>
          <w:lang w:val="de-DE"/>
        </w:rPr>
        <w:fldChar w:fldCharType="begin"/>
      </w:r>
      <w:r>
        <w:rPr>
          <w:color w:val="000000" w:themeColor="text1"/>
          <w:sz w:val="24"/>
          <w:szCs w:val="24"/>
          <w:lang w:val="de-DE"/>
        </w:rPr>
        <w:instrText xml:space="preserve"> REF _Ref126322318 \h </w:instrText>
      </w:r>
      <w:r>
        <w:rPr>
          <w:color w:val="000000" w:themeColor="text1"/>
          <w:sz w:val="24"/>
          <w:szCs w:val="24"/>
          <w:lang w:val="de-DE"/>
        </w:rPr>
      </w:r>
      <w:r>
        <w:rPr>
          <w:color w:val="000000" w:themeColor="text1"/>
          <w:sz w:val="24"/>
          <w:szCs w:val="24"/>
          <w:lang w:val="de-DE"/>
        </w:rPr>
        <w:fldChar w:fldCharType="separate"/>
      </w:r>
      <w:r w:rsidRPr="008E3424">
        <w:rPr>
          <w:lang w:val="de-DE"/>
        </w:rPr>
        <w:t xml:space="preserve">Abbildung </w:t>
      </w:r>
      <w:r w:rsidRPr="008E3424">
        <w:rPr>
          <w:noProof/>
          <w:lang w:val="de-DE"/>
        </w:rPr>
        <w:t>6</w:t>
      </w:r>
      <w:r>
        <w:rPr>
          <w:color w:val="000000" w:themeColor="text1"/>
          <w:sz w:val="24"/>
          <w:szCs w:val="24"/>
          <w:lang w:val="de-DE"/>
        </w:rPr>
        <w:fldChar w:fldCharType="end"/>
      </w:r>
      <w:r>
        <w:rPr>
          <w:color w:val="000000" w:themeColor="text1"/>
          <w:sz w:val="24"/>
          <w:szCs w:val="24"/>
          <w:lang w:val="de-DE"/>
        </w:rPr>
        <w:t xml:space="preserve"> ist der Dialog zum Anlegen einer Produktionsstraße dargestellt. Hier können über die Entsprechenden Textfelde</w:t>
      </w:r>
      <w:r w:rsidR="00A21534">
        <w:rPr>
          <w:color w:val="000000" w:themeColor="text1"/>
          <w:sz w:val="24"/>
          <w:szCs w:val="24"/>
          <w:lang w:val="de-DE"/>
        </w:rPr>
        <w:t>r</w:t>
      </w:r>
      <w:r>
        <w:rPr>
          <w:color w:val="000000" w:themeColor="text1"/>
          <w:sz w:val="24"/>
          <w:szCs w:val="24"/>
          <w:lang w:val="de-DE"/>
        </w:rPr>
        <w:t xml:space="preserve"> und Dropdowns Name, Modell und Komponenten ausgewählt werden. Wird eine Station ausgewählt erscheint zusätzlich ein Dropdown, </w:t>
      </w:r>
      <w:proofErr w:type="gramStart"/>
      <w:r>
        <w:rPr>
          <w:color w:val="000000" w:themeColor="text1"/>
          <w:sz w:val="24"/>
          <w:szCs w:val="24"/>
          <w:lang w:val="de-DE"/>
        </w:rPr>
        <w:t>über den verfügbare Mitarbeiter</w:t>
      </w:r>
      <w:proofErr w:type="gramEnd"/>
      <w:r>
        <w:rPr>
          <w:color w:val="000000" w:themeColor="text1"/>
          <w:sz w:val="24"/>
          <w:szCs w:val="24"/>
          <w:lang w:val="de-DE"/>
        </w:rPr>
        <w:t xml:space="preserve"> ausgewählt, und über den Button rechts davon der Station zugeordnet werden können. Die Zugeordneten Mitarbeit werden unmittelbar unter der Station aufgelistet. </w:t>
      </w:r>
      <w:r w:rsidR="00380728">
        <w:rPr>
          <w:color w:val="000000" w:themeColor="text1"/>
          <w:sz w:val="24"/>
          <w:szCs w:val="24"/>
          <w:lang w:val="de-DE"/>
        </w:rPr>
        <w:t xml:space="preserve">Sie sind ab diesem Zeitpunkt für diese Station reserviert, und können keiner anderen Station zugeordnet werden. Wird das Menü </w:t>
      </w:r>
      <w:proofErr w:type="gramStart"/>
      <w:r w:rsidR="00380728">
        <w:rPr>
          <w:color w:val="000000" w:themeColor="text1"/>
          <w:sz w:val="24"/>
          <w:szCs w:val="24"/>
          <w:lang w:val="de-DE"/>
        </w:rPr>
        <w:t>verlassen</w:t>
      </w:r>
      <w:proofErr w:type="gramEnd"/>
      <w:r w:rsidR="00380728">
        <w:rPr>
          <w:color w:val="000000" w:themeColor="text1"/>
          <w:sz w:val="24"/>
          <w:szCs w:val="24"/>
          <w:lang w:val="de-DE"/>
        </w:rPr>
        <w:t xml:space="preserve"> ohne eine Produktionsstraße anzulegen, wird die Reservierung wieder verworfen.</w:t>
      </w:r>
    </w:p>
    <w:p w14:paraId="7ED6C310" w14:textId="77777777" w:rsidR="008E3424" w:rsidRDefault="008E3424" w:rsidP="00B4432E">
      <w:pPr>
        <w:spacing w:line="360" w:lineRule="auto"/>
        <w:jc w:val="both"/>
        <w:rPr>
          <w:color w:val="000000" w:themeColor="text1"/>
          <w:sz w:val="24"/>
          <w:szCs w:val="24"/>
          <w:lang w:val="de-DE"/>
        </w:rPr>
      </w:pPr>
    </w:p>
    <w:p w14:paraId="4BED47D9" w14:textId="77777777" w:rsidR="008E3424" w:rsidRDefault="008E3424" w:rsidP="008E3424">
      <w:pPr>
        <w:keepNext/>
        <w:spacing w:line="360" w:lineRule="auto"/>
        <w:jc w:val="both"/>
      </w:pPr>
      <w:r w:rsidRPr="008E3424">
        <w:rPr>
          <w:color w:val="000000" w:themeColor="text1"/>
          <w:sz w:val="24"/>
          <w:szCs w:val="24"/>
          <w:lang w:val="de-DE"/>
        </w:rPr>
        <w:drawing>
          <wp:inline distT="0" distB="0" distL="0" distR="0" wp14:anchorId="4C189825" wp14:editId="24169E4E">
            <wp:extent cx="5731510" cy="281876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18765"/>
                    </a:xfrm>
                    <a:prstGeom prst="rect">
                      <a:avLst/>
                    </a:prstGeom>
                  </pic:spPr>
                </pic:pic>
              </a:graphicData>
            </a:graphic>
          </wp:inline>
        </w:drawing>
      </w:r>
    </w:p>
    <w:p w14:paraId="0180009C" w14:textId="7DF8F366" w:rsidR="008E3424" w:rsidRPr="008E3424" w:rsidRDefault="008E3424" w:rsidP="008E3424">
      <w:pPr>
        <w:spacing w:line="360" w:lineRule="auto"/>
        <w:jc w:val="both"/>
      </w:pPr>
      <w:bookmarkStart w:id="34" w:name="_Ref126322318"/>
      <w:bookmarkStart w:id="35" w:name="_Toc126322590"/>
      <w:proofErr w:type="spellStart"/>
      <w:r>
        <w:t>Abbildung</w:t>
      </w:r>
      <w:proofErr w:type="spellEnd"/>
      <w:r>
        <w:t xml:space="preserve"> </w:t>
      </w:r>
      <w:r>
        <w:fldChar w:fldCharType="begin"/>
      </w:r>
      <w:r>
        <w:instrText xml:space="preserve"> SEQ Abbildung \* ARABIC </w:instrText>
      </w:r>
      <w:r>
        <w:fldChar w:fldCharType="separate"/>
      </w:r>
      <w:r>
        <w:t>6</w:t>
      </w:r>
      <w:r>
        <w:fldChar w:fldCharType="end"/>
      </w:r>
      <w:bookmarkEnd w:id="34"/>
      <w:r>
        <w:t xml:space="preserve">: </w:t>
      </w:r>
      <w:proofErr w:type="spellStart"/>
      <w:r>
        <w:t>Produktionsstraße</w:t>
      </w:r>
      <w:proofErr w:type="spellEnd"/>
      <w:r>
        <w:t xml:space="preserve"> </w:t>
      </w:r>
      <w:proofErr w:type="spellStart"/>
      <w:r>
        <w:t>anlegen</w:t>
      </w:r>
      <w:bookmarkEnd w:id="35"/>
      <w:proofErr w:type="spellEnd"/>
    </w:p>
    <w:p w14:paraId="21AA7983" w14:textId="77777777" w:rsidR="00B3008E" w:rsidRPr="00B4432E" w:rsidRDefault="00B3008E" w:rsidP="00B4432E">
      <w:pPr>
        <w:spacing w:line="360" w:lineRule="auto"/>
        <w:jc w:val="both"/>
        <w:rPr>
          <w:color w:val="000000" w:themeColor="text1"/>
          <w:sz w:val="24"/>
          <w:szCs w:val="24"/>
          <w:lang w:val="de-DE"/>
        </w:rPr>
      </w:pPr>
    </w:p>
    <w:p w14:paraId="03C73FB3" w14:textId="296045A5" w:rsidR="00A44A5F" w:rsidRDefault="00A44A5F" w:rsidP="002C2E8D">
      <w:pPr>
        <w:rPr>
          <w:color w:val="FFD966" w:themeColor="accent4" w:themeTint="99"/>
          <w:lang w:val="de-DE"/>
        </w:rPr>
      </w:pPr>
    </w:p>
    <w:p w14:paraId="65E0A7BA" w14:textId="77777777" w:rsidR="00A44A5F" w:rsidRPr="00EA56AD" w:rsidRDefault="00A44A5F" w:rsidP="002C2E8D">
      <w:pPr>
        <w:rPr>
          <w:color w:val="FFD966" w:themeColor="accent4" w:themeTint="99"/>
          <w:lang w:val="de-DE"/>
        </w:rPr>
      </w:pPr>
    </w:p>
    <w:p w14:paraId="348FE299" w14:textId="2340A5F1" w:rsidR="00634DC1" w:rsidRPr="003523F7" w:rsidRDefault="00634DC1" w:rsidP="0013175E">
      <w:pPr>
        <w:pStyle w:val="berschrift2"/>
        <w:spacing w:line="360" w:lineRule="auto"/>
        <w:jc w:val="both"/>
        <w:rPr>
          <w:rFonts w:ascii="VW Text" w:hAnsi="VW Text"/>
          <w:color w:val="000000" w:themeColor="text1"/>
          <w:lang w:val="de-DE"/>
        </w:rPr>
      </w:pPr>
      <w:bookmarkStart w:id="36" w:name="_Toc62063755"/>
      <w:bookmarkStart w:id="37" w:name="_Toc126320165"/>
      <w:r w:rsidRPr="003523F7">
        <w:rPr>
          <w:rFonts w:ascii="VW Text" w:hAnsi="VW Text"/>
          <w:color w:val="000000" w:themeColor="text1"/>
          <w:lang w:val="de-DE"/>
        </w:rPr>
        <w:t>3.</w:t>
      </w:r>
      <w:r w:rsidR="00A44A5F">
        <w:rPr>
          <w:rFonts w:ascii="VW Text" w:hAnsi="VW Text"/>
          <w:color w:val="000000" w:themeColor="text1"/>
          <w:lang w:val="de-DE"/>
        </w:rPr>
        <w:t>6</w:t>
      </w:r>
      <w:r w:rsidRPr="003523F7">
        <w:rPr>
          <w:rFonts w:ascii="VW Text" w:hAnsi="VW Text"/>
          <w:color w:val="000000" w:themeColor="text1"/>
          <w:lang w:val="de-DE"/>
        </w:rPr>
        <w:tab/>
        <w:t>Implementierung</w:t>
      </w:r>
      <w:bookmarkEnd w:id="36"/>
      <w:bookmarkEnd w:id="37"/>
    </w:p>
    <w:p w14:paraId="0D6AC517" w14:textId="5417C01F" w:rsidR="00A23B14" w:rsidRDefault="00A23B14" w:rsidP="00A23B14">
      <w:pPr>
        <w:rPr>
          <w:lang w:val="de-DE"/>
        </w:rPr>
      </w:pPr>
    </w:p>
    <w:p w14:paraId="7DDFAE83" w14:textId="32512DCF" w:rsidR="00C43CB2" w:rsidRDefault="00C43CB2" w:rsidP="0052435B">
      <w:pPr>
        <w:spacing w:line="360" w:lineRule="auto"/>
        <w:jc w:val="both"/>
        <w:rPr>
          <w:color w:val="000000" w:themeColor="text1"/>
          <w:sz w:val="24"/>
          <w:szCs w:val="24"/>
          <w:lang w:val="de-DE"/>
        </w:rPr>
      </w:pPr>
      <w:r>
        <w:rPr>
          <w:color w:val="000000" w:themeColor="text1"/>
          <w:sz w:val="24"/>
          <w:szCs w:val="24"/>
          <w:lang w:val="de-DE"/>
        </w:rPr>
        <w:t>Die Umsetzung</w:t>
      </w:r>
      <w:r w:rsidR="00516E90" w:rsidRPr="0052435B">
        <w:rPr>
          <w:color w:val="000000" w:themeColor="text1"/>
          <w:sz w:val="24"/>
          <w:szCs w:val="24"/>
          <w:lang w:val="de-DE"/>
        </w:rPr>
        <w:t xml:space="preserve"> erfolgte zum Teil </w:t>
      </w:r>
      <w:r>
        <w:rPr>
          <w:color w:val="000000" w:themeColor="text1"/>
          <w:sz w:val="24"/>
          <w:szCs w:val="24"/>
          <w:lang w:val="de-DE"/>
        </w:rPr>
        <w:t xml:space="preserve">vor Ort im </w:t>
      </w:r>
      <w:r w:rsidR="00516E90" w:rsidRPr="0052435B">
        <w:rPr>
          <w:color w:val="000000" w:themeColor="text1"/>
          <w:sz w:val="24"/>
          <w:szCs w:val="24"/>
          <w:lang w:val="de-DE"/>
        </w:rPr>
        <w:t>Mobile Life Campus</w:t>
      </w:r>
      <w:r>
        <w:rPr>
          <w:color w:val="000000" w:themeColor="text1"/>
          <w:sz w:val="24"/>
          <w:szCs w:val="24"/>
          <w:lang w:val="de-DE"/>
        </w:rPr>
        <w:t>, zum Teil remote von zu Hause</w:t>
      </w:r>
      <w:r w:rsidR="00516E90" w:rsidRPr="0052435B">
        <w:rPr>
          <w:color w:val="000000" w:themeColor="text1"/>
          <w:sz w:val="24"/>
          <w:szCs w:val="24"/>
          <w:lang w:val="de-DE"/>
        </w:rPr>
        <w:t xml:space="preserve">. Das Vorgehen war jedoch grundsätzlich </w:t>
      </w:r>
      <w:r>
        <w:rPr>
          <w:color w:val="000000" w:themeColor="text1"/>
          <w:sz w:val="24"/>
          <w:szCs w:val="24"/>
          <w:lang w:val="de-DE"/>
        </w:rPr>
        <w:t>sehr ähnlich</w:t>
      </w:r>
      <w:r w:rsidR="00516E90" w:rsidRPr="0052435B">
        <w:rPr>
          <w:color w:val="000000" w:themeColor="text1"/>
          <w:sz w:val="24"/>
          <w:szCs w:val="24"/>
          <w:lang w:val="de-DE"/>
        </w:rPr>
        <w:t xml:space="preserve">. </w:t>
      </w:r>
      <w:r>
        <w:rPr>
          <w:color w:val="000000" w:themeColor="text1"/>
          <w:sz w:val="24"/>
          <w:szCs w:val="24"/>
          <w:lang w:val="de-DE"/>
        </w:rPr>
        <w:t>Überwiegend</w:t>
      </w:r>
      <w:r w:rsidR="00516E90" w:rsidRPr="0052435B">
        <w:rPr>
          <w:color w:val="000000" w:themeColor="text1"/>
          <w:sz w:val="24"/>
          <w:szCs w:val="24"/>
          <w:lang w:val="de-DE"/>
        </w:rPr>
        <w:t xml:space="preserve"> </w:t>
      </w:r>
      <w:r>
        <w:rPr>
          <w:color w:val="000000" w:themeColor="text1"/>
          <w:sz w:val="24"/>
          <w:szCs w:val="24"/>
          <w:lang w:val="de-DE"/>
        </w:rPr>
        <w:t>wurde</w:t>
      </w:r>
      <w:r w:rsidR="00516E90" w:rsidRPr="0052435B">
        <w:rPr>
          <w:color w:val="000000" w:themeColor="text1"/>
          <w:sz w:val="24"/>
          <w:szCs w:val="24"/>
          <w:lang w:val="de-DE"/>
        </w:rPr>
        <w:t xml:space="preserve"> im </w:t>
      </w:r>
      <w:r w:rsidR="00516E90" w:rsidRPr="0052435B">
        <w:rPr>
          <w:color w:val="000000" w:themeColor="text1"/>
          <w:sz w:val="24"/>
          <w:szCs w:val="24"/>
          <w:lang w:val="de-DE"/>
        </w:rPr>
        <w:lastRenderedPageBreak/>
        <w:t>Pair</w:t>
      </w:r>
      <w:r w:rsidR="00A21F70">
        <w:rPr>
          <w:color w:val="000000" w:themeColor="text1"/>
          <w:sz w:val="24"/>
          <w:szCs w:val="24"/>
          <w:lang w:val="de-DE"/>
        </w:rPr>
        <w:t>-</w:t>
      </w:r>
      <w:r w:rsidR="00516E90" w:rsidRPr="0052435B">
        <w:rPr>
          <w:color w:val="000000" w:themeColor="text1"/>
          <w:sz w:val="24"/>
          <w:szCs w:val="24"/>
          <w:lang w:val="de-DE"/>
        </w:rPr>
        <w:t xml:space="preserve"> </w:t>
      </w:r>
      <w:proofErr w:type="spellStart"/>
      <w:r w:rsidR="00A21F70">
        <w:rPr>
          <w:color w:val="000000" w:themeColor="text1"/>
          <w:sz w:val="24"/>
          <w:szCs w:val="24"/>
          <w:lang w:val="de-DE"/>
        </w:rPr>
        <w:t>p</w:t>
      </w:r>
      <w:r w:rsidR="00516E90" w:rsidRPr="0052435B">
        <w:rPr>
          <w:color w:val="000000" w:themeColor="text1"/>
          <w:sz w:val="24"/>
          <w:szCs w:val="24"/>
          <w:lang w:val="de-DE"/>
        </w:rPr>
        <w:t>rogramming</w:t>
      </w:r>
      <w:proofErr w:type="spellEnd"/>
      <w:r>
        <w:rPr>
          <w:color w:val="000000" w:themeColor="text1"/>
          <w:sz w:val="24"/>
          <w:szCs w:val="24"/>
          <w:lang w:val="de-DE"/>
        </w:rPr>
        <w:t xml:space="preserve"> entwickelt</w:t>
      </w:r>
      <w:r w:rsidR="00516E90" w:rsidRPr="0052435B">
        <w:rPr>
          <w:color w:val="000000" w:themeColor="text1"/>
          <w:sz w:val="24"/>
          <w:szCs w:val="24"/>
          <w:lang w:val="de-DE"/>
        </w:rPr>
        <w:t xml:space="preserve">. </w:t>
      </w:r>
      <w:r>
        <w:rPr>
          <w:color w:val="000000" w:themeColor="text1"/>
          <w:sz w:val="24"/>
          <w:szCs w:val="24"/>
          <w:lang w:val="de-DE"/>
        </w:rPr>
        <w:t>Dazu wurde im Frontend</w:t>
      </w:r>
      <w:r w:rsidR="008765B3" w:rsidRPr="0052435B">
        <w:rPr>
          <w:color w:val="000000" w:themeColor="text1"/>
          <w:sz w:val="24"/>
          <w:szCs w:val="24"/>
          <w:lang w:val="de-DE"/>
        </w:rPr>
        <w:t xml:space="preserve"> Visual Studio Code als </w:t>
      </w:r>
      <w:r>
        <w:rPr>
          <w:color w:val="000000" w:themeColor="text1"/>
          <w:sz w:val="24"/>
          <w:szCs w:val="24"/>
          <w:lang w:val="de-DE"/>
        </w:rPr>
        <w:t>I</w:t>
      </w:r>
      <w:r w:rsidR="00A21534">
        <w:rPr>
          <w:color w:val="000000" w:themeColor="text1"/>
          <w:sz w:val="24"/>
          <w:szCs w:val="24"/>
          <w:lang w:val="de-DE"/>
        </w:rPr>
        <w:t>D</w:t>
      </w:r>
      <w:r>
        <w:rPr>
          <w:color w:val="000000" w:themeColor="text1"/>
          <w:sz w:val="24"/>
          <w:szCs w:val="24"/>
          <w:lang w:val="de-DE"/>
        </w:rPr>
        <w:t>E verwendet</w:t>
      </w:r>
      <w:r w:rsidR="008765B3" w:rsidRPr="0052435B">
        <w:rPr>
          <w:color w:val="000000" w:themeColor="text1"/>
          <w:sz w:val="24"/>
          <w:szCs w:val="24"/>
          <w:lang w:val="de-DE"/>
        </w:rPr>
        <w:t xml:space="preserve">, welches </w:t>
      </w:r>
      <w:r>
        <w:rPr>
          <w:color w:val="000000" w:themeColor="text1"/>
          <w:sz w:val="24"/>
          <w:szCs w:val="24"/>
          <w:lang w:val="de-DE"/>
        </w:rPr>
        <w:t>über das</w:t>
      </w:r>
      <w:r w:rsidR="008765B3" w:rsidRPr="0052435B">
        <w:rPr>
          <w:color w:val="000000" w:themeColor="text1"/>
          <w:sz w:val="24"/>
          <w:szCs w:val="24"/>
          <w:lang w:val="de-DE"/>
        </w:rPr>
        <w:t xml:space="preserve"> „Liveshare“ Plugin die Möglichkeit bot, </w:t>
      </w:r>
      <w:r>
        <w:rPr>
          <w:color w:val="000000" w:themeColor="text1"/>
          <w:sz w:val="24"/>
          <w:szCs w:val="24"/>
          <w:lang w:val="de-DE"/>
        </w:rPr>
        <w:t>zeitgleich am Code zu arbeiten und auch die Ergebnisse gemeinsam über geteilte Server zu betrachten</w:t>
      </w:r>
      <w:r w:rsidR="008765B3" w:rsidRPr="0052435B">
        <w:rPr>
          <w:color w:val="000000" w:themeColor="text1"/>
          <w:sz w:val="24"/>
          <w:szCs w:val="24"/>
          <w:lang w:val="de-DE"/>
        </w:rPr>
        <w:t>.</w:t>
      </w:r>
    </w:p>
    <w:p w14:paraId="21C13C21" w14:textId="0D308097" w:rsidR="00DE4F33" w:rsidRPr="0052435B" w:rsidRDefault="001E7B9D" w:rsidP="0052435B">
      <w:pPr>
        <w:spacing w:line="360" w:lineRule="auto"/>
        <w:jc w:val="both"/>
        <w:rPr>
          <w:color w:val="000000" w:themeColor="text1"/>
          <w:sz w:val="24"/>
          <w:szCs w:val="24"/>
          <w:lang w:val="de-DE"/>
        </w:rPr>
      </w:pPr>
      <w:r w:rsidRPr="0052435B">
        <w:rPr>
          <w:color w:val="000000" w:themeColor="text1"/>
          <w:sz w:val="24"/>
          <w:szCs w:val="24"/>
          <w:lang w:val="de-DE"/>
        </w:rPr>
        <w:t xml:space="preserve">Für das Backend </w:t>
      </w:r>
      <w:r w:rsidR="00C43CB2">
        <w:rPr>
          <w:color w:val="000000" w:themeColor="text1"/>
          <w:sz w:val="24"/>
          <w:szCs w:val="24"/>
          <w:lang w:val="de-DE"/>
        </w:rPr>
        <w:t xml:space="preserve">wurde </w:t>
      </w:r>
      <w:proofErr w:type="spellStart"/>
      <w:r w:rsidRPr="0052435B">
        <w:rPr>
          <w:color w:val="000000" w:themeColor="text1"/>
          <w:sz w:val="24"/>
          <w:szCs w:val="24"/>
          <w:lang w:val="de-DE"/>
        </w:rPr>
        <w:t>IntelliJ</w:t>
      </w:r>
      <w:proofErr w:type="spellEnd"/>
      <w:r w:rsidR="00C43CB2">
        <w:rPr>
          <w:color w:val="000000" w:themeColor="text1"/>
          <w:sz w:val="24"/>
          <w:szCs w:val="24"/>
          <w:lang w:val="de-DE"/>
        </w:rPr>
        <w:t xml:space="preserve"> in der Community Edition verwendet</w:t>
      </w:r>
      <w:r w:rsidRPr="0052435B">
        <w:rPr>
          <w:color w:val="000000" w:themeColor="text1"/>
          <w:sz w:val="24"/>
          <w:szCs w:val="24"/>
          <w:lang w:val="de-DE"/>
        </w:rPr>
        <w:t xml:space="preserve">. Diese bot </w:t>
      </w:r>
      <w:r w:rsidR="00C43CB2">
        <w:rPr>
          <w:color w:val="000000" w:themeColor="text1"/>
          <w:sz w:val="24"/>
          <w:szCs w:val="24"/>
          <w:lang w:val="de-DE"/>
        </w:rPr>
        <w:t>zwar mit dem</w:t>
      </w:r>
      <w:r w:rsidRPr="0052435B">
        <w:rPr>
          <w:color w:val="000000" w:themeColor="text1"/>
          <w:sz w:val="24"/>
          <w:szCs w:val="24"/>
          <w:lang w:val="de-DE"/>
        </w:rPr>
        <w:t xml:space="preserve"> Plugin „Code </w:t>
      </w:r>
      <w:proofErr w:type="spellStart"/>
      <w:r w:rsidRPr="0052435B">
        <w:rPr>
          <w:color w:val="000000" w:themeColor="text1"/>
          <w:sz w:val="24"/>
          <w:szCs w:val="24"/>
          <w:lang w:val="de-DE"/>
        </w:rPr>
        <w:t>with</w:t>
      </w:r>
      <w:proofErr w:type="spellEnd"/>
      <w:r w:rsidRPr="0052435B">
        <w:rPr>
          <w:color w:val="000000" w:themeColor="text1"/>
          <w:sz w:val="24"/>
          <w:szCs w:val="24"/>
          <w:lang w:val="de-DE"/>
        </w:rPr>
        <w:t xml:space="preserve"> </w:t>
      </w:r>
      <w:proofErr w:type="spellStart"/>
      <w:r w:rsidRPr="0052435B">
        <w:rPr>
          <w:color w:val="000000" w:themeColor="text1"/>
          <w:sz w:val="24"/>
          <w:szCs w:val="24"/>
          <w:lang w:val="de-DE"/>
        </w:rPr>
        <w:t>me</w:t>
      </w:r>
      <w:proofErr w:type="spellEnd"/>
      <w:r w:rsidRPr="0052435B">
        <w:rPr>
          <w:color w:val="000000" w:themeColor="text1"/>
          <w:sz w:val="24"/>
          <w:szCs w:val="24"/>
          <w:lang w:val="de-DE"/>
        </w:rPr>
        <w:t xml:space="preserve">“ ähnliche Funktionalitäten </w:t>
      </w:r>
      <w:r w:rsidR="00C43CB2">
        <w:rPr>
          <w:color w:val="000000" w:themeColor="text1"/>
          <w:sz w:val="24"/>
          <w:szCs w:val="24"/>
          <w:lang w:val="de-DE"/>
        </w:rPr>
        <w:t xml:space="preserve">war jedoch aufgrund der Lizenz nur für kurze Sessions von bis zu 30 Minuten einsetzbar, was zu deutlichen </w:t>
      </w:r>
      <w:r w:rsidR="006E5993">
        <w:rPr>
          <w:color w:val="000000" w:themeColor="text1"/>
          <w:sz w:val="24"/>
          <w:szCs w:val="24"/>
          <w:lang w:val="de-DE"/>
        </w:rPr>
        <w:t>I</w:t>
      </w:r>
      <w:r w:rsidR="00C43CB2">
        <w:rPr>
          <w:color w:val="000000" w:themeColor="text1"/>
          <w:sz w:val="24"/>
          <w:szCs w:val="24"/>
          <w:lang w:val="de-DE"/>
        </w:rPr>
        <w:t>neffizienzen geführt hat</w:t>
      </w:r>
      <w:r w:rsidRPr="0052435B">
        <w:rPr>
          <w:color w:val="000000" w:themeColor="text1"/>
          <w:sz w:val="24"/>
          <w:szCs w:val="24"/>
          <w:lang w:val="de-DE"/>
        </w:rPr>
        <w:t xml:space="preserve">. </w:t>
      </w:r>
      <w:r w:rsidR="00C43CB2">
        <w:rPr>
          <w:color w:val="000000" w:themeColor="text1"/>
          <w:sz w:val="24"/>
          <w:szCs w:val="24"/>
          <w:lang w:val="de-DE"/>
        </w:rPr>
        <w:t xml:space="preserve">Aus diesem Grund sind wir für die Implementierung des </w:t>
      </w:r>
      <w:proofErr w:type="spellStart"/>
      <w:r w:rsidR="00C43CB2">
        <w:rPr>
          <w:color w:val="000000" w:themeColor="text1"/>
          <w:sz w:val="24"/>
          <w:szCs w:val="24"/>
          <w:lang w:val="de-DE"/>
        </w:rPr>
        <w:t>Backends</w:t>
      </w:r>
      <w:proofErr w:type="spellEnd"/>
      <w:r w:rsidR="006E5993">
        <w:rPr>
          <w:color w:val="000000" w:themeColor="text1"/>
          <w:sz w:val="24"/>
          <w:szCs w:val="24"/>
          <w:lang w:val="de-DE"/>
        </w:rPr>
        <w:t xml:space="preserve"> so weit möglich dazu übergegangen an einem Rechner zu entwickeln.</w:t>
      </w:r>
    </w:p>
    <w:p w14:paraId="7E79A358" w14:textId="17D8B726" w:rsidR="00DE4F33" w:rsidRDefault="00DE4F33" w:rsidP="0052435B">
      <w:pPr>
        <w:spacing w:line="360" w:lineRule="auto"/>
        <w:jc w:val="both"/>
        <w:rPr>
          <w:color w:val="000000" w:themeColor="text1"/>
          <w:sz w:val="24"/>
          <w:szCs w:val="24"/>
          <w:lang w:val="de-DE"/>
        </w:rPr>
      </w:pPr>
      <w:r w:rsidRPr="0052435B">
        <w:rPr>
          <w:color w:val="000000" w:themeColor="text1"/>
          <w:sz w:val="24"/>
          <w:szCs w:val="24"/>
          <w:lang w:val="de-DE"/>
        </w:rPr>
        <w:t xml:space="preserve">Durch die Arbeit im Pair, war eine </w:t>
      </w:r>
      <w:r w:rsidR="006E5993">
        <w:rPr>
          <w:color w:val="000000" w:themeColor="text1"/>
          <w:sz w:val="24"/>
          <w:szCs w:val="24"/>
          <w:lang w:val="de-DE"/>
        </w:rPr>
        <w:t xml:space="preserve">sehr direkte </w:t>
      </w:r>
      <w:r w:rsidRPr="0052435B">
        <w:rPr>
          <w:color w:val="000000" w:themeColor="text1"/>
          <w:sz w:val="24"/>
          <w:szCs w:val="24"/>
          <w:lang w:val="de-DE"/>
        </w:rPr>
        <w:t xml:space="preserve">Kommunikation gegeben, </w:t>
      </w:r>
      <w:r w:rsidR="006E5993">
        <w:rPr>
          <w:color w:val="000000" w:themeColor="text1"/>
          <w:sz w:val="24"/>
          <w:szCs w:val="24"/>
          <w:lang w:val="de-DE"/>
        </w:rPr>
        <w:t xml:space="preserve">die </w:t>
      </w:r>
      <w:r w:rsidRPr="0052435B">
        <w:rPr>
          <w:color w:val="000000" w:themeColor="text1"/>
          <w:sz w:val="24"/>
          <w:szCs w:val="24"/>
          <w:lang w:val="de-DE"/>
        </w:rPr>
        <w:t xml:space="preserve">entweder </w:t>
      </w:r>
      <w:proofErr w:type="gramStart"/>
      <w:r w:rsidRPr="0052435B">
        <w:rPr>
          <w:color w:val="000000" w:themeColor="text1"/>
          <w:sz w:val="24"/>
          <w:szCs w:val="24"/>
          <w:lang w:val="de-DE"/>
        </w:rPr>
        <w:t>vor Ort,</w:t>
      </w:r>
      <w:proofErr w:type="gramEnd"/>
      <w:r w:rsidR="006E5993">
        <w:rPr>
          <w:color w:val="000000" w:themeColor="text1"/>
          <w:sz w:val="24"/>
          <w:szCs w:val="24"/>
          <w:lang w:val="de-DE"/>
        </w:rPr>
        <w:t xml:space="preserve"> oder über die Tools</w:t>
      </w:r>
      <w:r w:rsidRPr="0052435B">
        <w:rPr>
          <w:color w:val="000000" w:themeColor="text1"/>
          <w:sz w:val="24"/>
          <w:szCs w:val="24"/>
          <w:lang w:val="de-DE"/>
        </w:rPr>
        <w:t xml:space="preserve"> </w:t>
      </w:r>
      <w:r w:rsidR="00282BCB" w:rsidRPr="0052435B">
        <w:rPr>
          <w:color w:val="000000" w:themeColor="text1"/>
          <w:sz w:val="24"/>
          <w:szCs w:val="24"/>
          <w:lang w:val="de-DE"/>
        </w:rPr>
        <w:t xml:space="preserve">Microsoft </w:t>
      </w:r>
      <w:r w:rsidRPr="0052435B">
        <w:rPr>
          <w:color w:val="000000" w:themeColor="text1"/>
          <w:sz w:val="24"/>
          <w:szCs w:val="24"/>
          <w:lang w:val="de-DE"/>
        </w:rPr>
        <w:t>Teams</w:t>
      </w:r>
      <w:r w:rsidR="006E5993">
        <w:rPr>
          <w:color w:val="000000" w:themeColor="text1"/>
          <w:sz w:val="24"/>
          <w:szCs w:val="24"/>
          <w:lang w:val="de-DE"/>
        </w:rPr>
        <w:t xml:space="preserve"> bzw.</w:t>
      </w:r>
      <w:r w:rsidRPr="0052435B">
        <w:rPr>
          <w:color w:val="000000" w:themeColor="text1"/>
          <w:sz w:val="24"/>
          <w:szCs w:val="24"/>
          <w:lang w:val="de-DE"/>
        </w:rPr>
        <w:t xml:space="preserve"> Big Blue Button stattfand. </w:t>
      </w:r>
      <w:r w:rsidR="0052435B" w:rsidRPr="0052435B">
        <w:rPr>
          <w:color w:val="000000" w:themeColor="text1"/>
          <w:sz w:val="24"/>
          <w:szCs w:val="24"/>
          <w:lang w:val="de-DE"/>
        </w:rPr>
        <w:t>Dadurch konnte</w:t>
      </w:r>
      <w:r w:rsidR="006E5993">
        <w:rPr>
          <w:color w:val="000000" w:themeColor="text1"/>
          <w:sz w:val="24"/>
          <w:szCs w:val="24"/>
          <w:lang w:val="de-DE"/>
        </w:rPr>
        <w:t xml:space="preserve"> jederzeit Feedback zu einzelnen Funktionen eingeholt werden, </w:t>
      </w:r>
      <w:r w:rsidR="0052435B" w:rsidRPr="0052435B">
        <w:rPr>
          <w:color w:val="000000" w:themeColor="text1"/>
          <w:sz w:val="24"/>
          <w:szCs w:val="24"/>
          <w:lang w:val="de-DE"/>
        </w:rPr>
        <w:t>Fehler früh</w:t>
      </w:r>
      <w:r w:rsidR="006E5993">
        <w:rPr>
          <w:color w:val="000000" w:themeColor="text1"/>
          <w:sz w:val="24"/>
          <w:szCs w:val="24"/>
          <w:lang w:val="de-DE"/>
        </w:rPr>
        <w:t>zeitig</w:t>
      </w:r>
      <w:r w:rsidR="0052435B" w:rsidRPr="0052435B">
        <w:rPr>
          <w:color w:val="000000" w:themeColor="text1"/>
          <w:sz w:val="24"/>
          <w:szCs w:val="24"/>
          <w:lang w:val="de-DE"/>
        </w:rPr>
        <w:t xml:space="preserve"> </w:t>
      </w:r>
      <w:proofErr w:type="gramStart"/>
      <w:r w:rsidR="0052435B" w:rsidRPr="0052435B">
        <w:rPr>
          <w:color w:val="000000" w:themeColor="text1"/>
          <w:sz w:val="24"/>
          <w:szCs w:val="24"/>
          <w:lang w:val="de-DE"/>
        </w:rPr>
        <w:t xml:space="preserve">erkannt </w:t>
      </w:r>
      <w:r w:rsidR="006E5993">
        <w:rPr>
          <w:color w:val="000000" w:themeColor="text1"/>
          <w:sz w:val="24"/>
          <w:szCs w:val="24"/>
          <w:lang w:val="de-DE"/>
        </w:rPr>
        <w:t xml:space="preserve"> und</w:t>
      </w:r>
      <w:proofErr w:type="gramEnd"/>
      <w:r w:rsidR="006E5993">
        <w:rPr>
          <w:color w:val="000000" w:themeColor="text1"/>
          <w:sz w:val="24"/>
          <w:szCs w:val="24"/>
          <w:lang w:val="de-DE"/>
        </w:rPr>
        <w:t xml:space="preserve"> behoben werden </w:t>
      </w:r>
      <w:r w:rsidR="0052435B" w:rsidRPr="0052435B">
        <w:rPr>
          <w:color w:val="000000" w:themeColor="text1"/>
          <w:sz w:val="24"/>
          <w:szCs w:val="24"/>
          <w:lang w:val="de-DE"/>
        </w:rPr>
        <w:t xml:space="preserve">und </w:t>
      </w:r>
      <w:r w:rsidR="006E5993">
        <w:rPr>
          <w:color w:val="000000" w:themeColor="text1"/>
          <w:sz w:val="24"/>
          <w:szCs w:val="24"/>
          <w:lang w:val="de-DE"/>
        </w:rPr>
        <w:t xml:space="preserve">damit </w:t>
      </w:r>
      <w:r w:rsidR="0052435B" w:rsidRPr="0052435B">
        <w:rPr>
          <w:color w:val="000000" w:themeColor="text1"/>
          <w:sz w:val="24"/>
          <w:szCs w:val="24"/>
          <w:lang w:val="de-DE"/>
        </w:rPr>
        <w:t>d</w:t>
      </w:r>
      <w:r w:rsidR="00A91175">
        <w:rPr>
          <w:color w:val="000000" w:themeColor="text1"/>
          <w:sz w:val="24"/>
          <w:szCs w:val="24"/>
          <w:lang w:val="de-DE"/>
        </w:rPr>
        <w:t>ie</w:t>
      </w:r>
      <w:r w:rsidR="0052435B" w:rsidRPr="0052435B">
        <w:rPr>
          <w:color w:val="000000" w:themeColor="text1"/>
          <w:sz w:val="24"/>
          <w:szCs w:val="24"/>
          <w:lang w:val="de-DE"/>
        </w:rPr>
        <w:t xml:space="preserve"> Qualität </w:t>
      </w:r>
      <w:r w:rsidR="006E5993">
        <w:rPr>
          <w:color w:val="000000" w:themeColor="text1"/>
          <w:sz w:val="24"/>
          <w:szCs w:val="24"/>
          <w:lang w:val="de-DE"/>
        </w:rPr>
        <w:t>der Implementierung</w:t>
      </w:r>
      <w:r w:rsidR="0052435B" w:rsidRPr="0052435B">
        <w:rPr>
          <w:color w:val="000000" w:themeColor="text1"/>
          <w:sz w:val="24"/>
          <w:szCs w:val="24"/>
          <w:lang w:val="de-DE"/>
        </w:rPr>
        <w:t xml:space="preserve"> verbessert werden. </w:t>
      </w:r>
    </w:p>
    <w:p w14:paraId="641C8C57" w14:textId="72364FD5" w:rsidR="006E0291" w:rsidRDefault="0052435B" w:rsidP="005A6221">
      <w:pPr>
        <w:spacing w:line="360" w:lineRule="auto"/>
        <w:jc w:val="both"/>
        <w:rPr>
          <w:color w:val="000000" w:themeColor="text1"/>
          <w:sz w:val="24"/>
          <w:szCs w:val="24"/>
          <w:lang w:val="de-DE"/>
        </w:rPr>
      </w:pPr>
      <w:r>
        <w:rPr>
          <w:color w:val="000000" w:themeColor="text1"/>
          <w:sz w:val="24"/>
          <w:szCs w:val="24"/>
          <w:lang w:val="de-DE"/>
        </w:rPr>
        <w:t xml:space="preserve">Während der Implementierung </w:t>
      </w:r>
      <w:r w:rsidR="006E5993">
        <w:rPr>
          <w:color w:val="000000" w:themeColor="text1"/>
          <w:sz w:val="24"/>
          <w:szCs w:val="24"/>
          <w:lang w:val="de-DE"/>
        </w:rPr>
        <w:t xml:space="preserve">lag ein starker Fokus darauf, einzelne Features zu </w:t>
      </w:r>
      <w:proofErr w:type="spellStart"/>
      <w:r w:rsidR="006E5993">
        <w:rPr>
          <w:color w:val="000000" w:themeColor="text1"/>
          <w:sz w:val="24"/>
          <w:szCs w:val="24"/>
          <w:lang w:val="de-DE"/>
        </w:rPr>
        <w:t>commiten</w:t>
      </w:r>
      <w:proofErr w:type="spellEnd"/>
      <w:r w:rsidR="006E5993">
        <w:rPr>
          <w:color w:val="000000" w:themeColor="text1"/>
          <w:sz w:val="24"/>
          <w:szCs w:val="24"/>
          <w:lang w:val="de-DE"/>
        </w:rPr>
        <w:t xml:space="preserve">, um möglichst jederzeit einen Abgeschlossenen funktionierenden Stand zu gewährleisten und einzelne Änderungen möglichst </w:t>
      </w:r>
      <w:proofErr w:type="spellStart"/>
      <w:r w:rsidR="006E5993">
        <w:rPr>
          <w:color w:val="000000" w:themeColor="text1"/>
          <w:sz w:val="24"/>
          <w:szCs w:val="24"/>
          <w:lang w:val="de-DE"/>
        </w:rPr>
        <w:t>nachvervfolgbar</w:t>
      </w:r>
      <w:proofErr w:type="spellEnd"/>
      <w:r w:rsidR="006E5993">
        <w:rPr>
          <w:color w:val="000000" w:themeColor="text1"/>
          <w:sz w:val="24"/>
          <w:szCs w:val="24"/>
          <w:lang w:val="de-DE"/>
        </w:rPr>
        <w:t xml:space="preserve"> zu machen.</w:t>
      </w:r>
    </w:p>
    <w:p w14:paraId="28A190CC" w14:textId="77777777" w:rsidR="00A44A5F" w:rsidRDefault="00A44A5F" w:rsidP="005A6221">
      <w:pPr>
        <w:spacing w:line="360" w:lineRule="auto"/>
        <w:jc w:val="both"/>
        <w:rPr>
          <w:color w:val="000000" w:themeColor="text1"/>
          <w:sz w:val="24"/>
          <w:szCs w:val="24"/>
          <w:lang w:val="de-DE"/>
        </w:rPr>
      </w:pPr>
    </w:p>
    <w:p w14:paraId="6746588F" w14:textId="0ACC1222" w:rsidR="006E5993" w:rsidRDefault="006E5993" w:rsidP="005A6221">
      <w:pPr>
        <w:spacing w:line="360" w:lineRule="auto"/>
        <w:jc w:val="both"/>
        <w:rPr>
          <w:color w:val="000000" w:themeColor="text1"/>
          <w:sz w:val="24"/>
          <w:szCs w:val="24"/>
          <w:lang w:val="de-DE"/>
        </w:rPr>
      </w:pPr>
      <w:r>
        <w:rPr>
          <w:color w:val="000000" w:themeColor="text1"/>
          <w:sz w:val="24"/>
          <w:szCs w:val="24"/>
          <w:lang w:val="de-DE"/>
        </w:rPr>
        <w:t xml:space="preserve">Insbesondere bei der Implementierung des </w:t>
      </w:r>
      <w:proofErr w:type="spellStart"/>
      <w:r>
        <w:rPr>
          <w:color w:val="000000" w:themeColor="text1"/>
          <w:sz w:val="24"/>
          <w:szCs w:val="24"/>
          <w:lang w:val="de-DE"/>
        </w:rPr>
        <w:t>Backends</w:t>
      </w:r>
      <w:proofErr w:type="spellEnd"/>
      <w:r>
        <w:rPr>
          <w:color w:val="000000" w:themeColor="text1"/>
          <w:sz w:val="24"/>
          <w:szCs w:val="24"/>
          <w:lang w:val="de-DE"/>
        </w:rPr>
        <w:t xml:space="preserve"> kam es allerdings auch zu größeren Schwierigkeiten, da die </w:t>
      </w:r>
      <w:proofErr w:type="spellStart"/>
      <w:r>
        <w:rPr>
          <w:color w:val="000000" w:themeColor="text1"/>
          <w:sz w:val="24"/>
          <w:szCs w:val="24"/>
          <w:lang w:val="de-DE"/>
        </w:rPr>
        <w:t>Persistierung</w:t>
      </w:r>
      <w:proofErr w:type="spellEnd"/>
      <w:r>
        <w:rPr>
          <w:color w:val="000000" w:themeColor="text1"/>
          <w:sz w:val="24"/>
          <w:szCs w:val="24"/>
          <w:lang w:val="de-DE"/>
        </w:rPr>
        <w:t xml:space="preserve"> der Produktionslinien Objekte mit angehängten </w:t>
      </w:r>
      <w:proofErr w:type="spellStart"/>
      <w:r>
        <w:rPr>
          <w:color w:val="000000" w:themeColor="text1"/>
          <w:sz w:val="24"/>
          <w:szCs w:val="24"/>
          <w:lang w:val="de-DE"/>
        </w:rPr>
        <w:t>Kindelementen</w:t>
      </w:r>
      <w:proofErr w:type="spellEnd"/>
      <w:r>
        <w:rPr>
          <w:color w:val="000000" w:themeColor="text1"/>
          <w:sz w:val="24"/>
          <w:szCs w:val="24"/>
          <w:lang w:val="de-DE"/>
        </w:rPr>
        <w:t xml:space="preserve"> (Station, Roboter) und deren </w:t>
      </w:r>
      <w:proofErr w:type="spellStart"/>
      <w:r>
        <w:rPr>
          <w:color w:val="000000" w:themeColor="text1"/>
          <w:sz w:val="24"/>
          <w:szCs w:val="24"/>
          <w:lang w:val="de-DE"/>
        </w:rPr>
        <w:t>Kindelementen</w:t>
      </w:r>
      <w:proofErr w:type="spellEnd"/>
      <w:r>
        <w:rPr>
          <w:color w:val="000000" w:themeColor="text1"/>
          <w:sz w:val="24"/>
          <w:szCs w:val="24"/>
          <w:lang w:val="de-DE"/>
        </w:rPr>
        <w:t xml:space="preserve"> (Angestellte) zu vielfältigen Fehlern geführt hat. Diese Fehler konnten nicht über die Konfiguration von Spring / Hibernate behoben werden und mussten über einen Umweg bei der Speicherung gelöst werden. Dazu war es nötig, die jegliche Referenzen auf andere Objekte aus den Produktionslinien zu lösen und über die entsprechenden </w:t>
      </w:r>
      <w:proofErr w:type="spellStart"/>
      <w:r>
        <w:rPr>
          <w:color w:val="000000" w:themeColor="text1"/>
          <w:sz w:val="24"/>
          <w:szCs w:val="24"/>
          <w:lang w:val="de-DE"/>
        </w:rPr>
        <w:t>Repositorys</w:t>
      </w:r>
      <w:proofErr w:type="spellEnd"/>
      <w:r>
        <w:rPr>
          <w:color w:val="000000" w:themeColor="text1"/>
          <w:sz w:val="24"/>
          <w:szCs w:val="24"/>
          <w:lang w:val="de-DE"/>
        </w:rPr>
        <w:t xml:space="preserve"> zu persistieren. Danach konnte die Produktionslinie ohne Referenzen </w:t>
      </w:r>
      <w:proofErr w:type="spellStart"/>
      <w:r>
        <w:rPr>
          <w:color w:val="000000" w:themeColor="text1"/>
          <w:sz w:val="24"/>
          <w:szCs w:val="24"/>
          <w:lang w:val="de-DE"/>
        </w:rPr>
        <w:t>persisitiert</w:t>
      </w:r>
      <w:proofErr w:type="spellEnd"/>
      <w:r>
        <w:rPr>
          <w:color w:val="000000" w:themeColor="text1"/>
          <w:sz w:val="24"/>
          <w:szCs w:val="24"/>
          <w:lang w:val="de-DE"/>
        </w:rPr>
        <w:t xml:space="preserve"> werden, und darauf konnten die Objekte wieder zusammengesetzt werden.</w:t>
      </w:r>
    </w:p>
    <w:p w14:paraId="550AB533" w14:textId="5B644D29" w:rsidR="00A44A5F" w:rsidRPr="008808D7" w:rsidRDefault="006E5993" w:rsidP="00A44A5F">
      <w:pPr>
        <w:spacing w:line="360" w:lineRule="auto"/>
        <w:jc w:val="both"/>
        <w:rPr>
          <w:color w:val="000000" w:themeColor="text1"/>
          <w:sz w:val="24"/>
          <w:szCs w:val="24"/>
          <w:lang w:val="de-DE"/>
        </w:rPr>
      </w:pPr>
      <w:r>
        <w:rPr>
          <w:color w:val="000000" w:themeColor="text1"/>
          <w:sz w:val="24"/>
          <w:szCs w:val="24"/>
          <w:lang w:val="de-DE"/>
        </w:rPr>
        <w:t xml:space="preserve">Im Frontend war es zudem eine große Herausforderung beim Anlegen der Produktionslinien zunächst die Auswahl über alle Komponenten </w:t>
      </w:r>
      <w:r w:rsidR="00A44A5F">
        <w:rPr>
          <w:color w:val="000000" w:themeColor="text1"/>
          <w:sz w:val="24"/>
          <w:szCs w:val="24"/>
          <w:lang w:val="de-DE"/>
        </w:rPr>
        <w:t xml:space="preserve">zu ermöglichen, um dann, wenn ein Schritt abgeschlossen und hinzugefügt wurde, die im nächsten Schritt zur Verfügung stehenden Elemente entsprechend zu reduzieren, ohne dabei auch die vorher getroffene Auswahl zu verändern. </w:t>
      </w:r>
      <w:r w:rsidR="00A44A5F">
        <w:rPr>
          <w:color w:val="000000" w:themeColor="text1"/>
          <w:sz w:val="24"/>
          <w:szCs w:val="24"/>
          <w:lang w:val="de-DE"/>
        </w:rPr>
        <w:fldChar w:fldCharType="begin"/>
      </w:r>
      <w:r w:rsidR="00A44A5F">
        <w:rPr>
          <w:color w:val="000000" w:themeColor="text1"/>
          <w:sz w:val="24"/>
          <w:szCs w:val="24"/>
          <w:lang w:val="de-DE"/>
        </w:rPr>
        <w:instrText xml:space="preserve"> REF _Ref126314863 \h </w:instrText>
      </w:r>
      <w:r w:rsidR="00A44A5F">
        <w:rPr>
          <w:color w:val="000000" w:themeColor="text1"/>
          <w:sz w:val="24"/>
          <w:szCs w:val="24"/>
          <w:lang w:val="de-DE"/>
        </w:rPr>
      </w:r>
      <w:r w:rsidR="00A44A5F">
        <w:rPr>
          <w:color w:val="000000" w:themeColor="text1"/>
          <w:sz w:val="24"/>
          <w:szCs w:val="24"/>
          <w:lang w:val="de-DE"/>
        </w:rPr>
        <w:fldChar w:fldCharType="separate"/>
      </w:r>
      <w:r w:rsidR="00A44A5F" w:rsidRPr="00A44A5F">
        <w:rPr>
          <w:lang w:val="de-DE"/>
        </w:rPr>
        <w:t xml:space="preserve">Abbildung </w:t>
      </w:r>
      <w:r w:rsidR="00A44A5F" w:rsidRPr="00A44A5F">
        <w:rPr>
          <w:noProof/>
          <w:lang w:val="de-DE"/>
        </w:rPr>
        <w:t>5</w:t>
      </w:r>
      <w:r w:rsidR="00A44A5F">
        <w:rPr>
          <w:color w:val="000000" w:themeColor="text1"/>
          <w:sz w:val="24"/>
          <w:szCs w:val="24"/>
          <w:lang w:val="de-DE"/>
        </w:rPr>
        <w:fldChar w:fldCharType="end"/>
      </w:r>
      <w:r w:rsidR="00A44A5F">
        <w:rPr>
          <w:color w:val="000000" w:themeColor="text1"/>
          <w:sz w:val="24"/>
          <w:szCs w:val="24"/>
          <w:lang w:val="de-DE"/>
        </w:rPr>
        <w:t xml:space="preserve"> zeigt dieses Problem: Roboter </w:t>
      </w:r>
      <w:r w:rsidR="00A44A5F">
        <w:rPr>
          <w:color w:val="000000" w:themeColor="text1"/>
          <w:sz w:val="24"/>
          <w:szCs w:val="24"/>
          <w:lang w:val="de-DE"/>
        </w:rPr>
        <w:lastRenderedPageBreak/>
        <w:t>R10XY ist in Schritt 1 ausgewählt und soll in Schritt 2 nicht mehr als Auswahl zur Verfügung stehen.</w:t>
      </w:r>
    </w:p>
    <w:p w14:paraId="1C0AA378" w14:textId="16D64C42" w:rsidR="00A44A5F" w:rsidRDefault="00A44A5F" w:rsidP="005A6221">
      <w:pPr>
        <w:spacing w:line="360" w:lineRule="auto"/>
        <w:jc w:val="both"/>
        <w:rPr>
          <w:color w:val="000000" w:themeColor="text1"/>
          <w:sz w:val="24"/>
          <w:szCs w:val="24"/>
          <w:lang w:val="de-DE"/>
        </w:rPr>
      </w:pPr>
    </w:p>
    <w:p w14:paraId="6EEED31D" w14:textId="77777777" w:rsidR="00A44A5F" w:rsidRDefault="00A44A5F" w:rsidP="00A44A5F">
      <w:pPr>
        <w:keepNext/>
        <w:spacing w:line="360" w:lineRule="auto"/>
        <w:jc w:val="both"/>
      </w:pPr>
      <w:r w:rsidRPr="00A44A5F">
        <w:rPr>
          <w:color w:val="000000" w:themeColor="text1"/>
          <w:sz w:val="24"/>
          <w:szCs w:val="24"/>
          <w:lang w:val="de-DE"/>
        </w:rPr>
        <w:drawing>
          <wp:inline distT="0" distB="0" distL="0" distR="0" wp14:anchorId="54AB4837" wp14:editId="26FB1622">
            <wp:extent cx="5731510" cy="8020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02005"/>
                    </a:xfrm>
                    <a:prstGeom prst="rect">
                      <a:avLst/>
                    </a:prstGeom>
                  </pic:spPr>
                </pic:pic>
              </a:graphicData>
            </a:graphic>
          </wp:inline>
        </w:drawing>
      </w:r>
    </w:p>
    <w:p w14:paraId="01DF8FAF" w14:textId="68803175" w:rsidR="00A44A5F" w:rsidRPr="008E3424" w:rsidRDefault="00A44A5F" w:rsidP="008E3424">
      <w:pPr>
        <w:spacing w:line="360" w:lineRule="auto"/>
        <w:jc w:val="both"/>
      </w:pPr>
      <w:bookmarkStart w:id="38" w:name="_Ref126314849"/>
      <w:bookmarkStart w:id="39" w:name="_Ref126314863"/>
      <w:bookmarkStart w:id="40" w:name="_Toc126322591"/>
      <w:r w:rsidRPr="008E3424">
        <w:t xml:space="preserve">Abbildung </w:t>
      </w:r>
      <w:r>
        <w:fldChar w:fldCharType="begin"/>
      </w:r>
      <w:r w:rsidRPr="008E3424">
        <w:instrText xml:space="preserve"> SEQ Abbildung \* ARABIC </w:instrText>
      </w:r>
      <w:r>
        <w:fldChar w:fldCharType="separate"/>
      </w:r>
      <w:r w:rsidR="008E3424" w:rsidRPr="008E3424">
        <w:t>7</w:t>
      </w:r>
      <w:r>
        <w:fldChar w:fldCharType="end"/>
      </w:r>
      <w:bookmarkEnd w:id="39"/>
      <w:r w:rsidRPr="008E3424">
        <w:t>: Auswahl von Komponenten</w:t>
      </w:r>
      <w:bookmarkEnd w:id="38"/>
      <w:bookmarkEnd w:id="40"/>
    </w:p>
    <w:p w14:paraId="63843D63" w14:textId="3F5C4174" w:rsidR="00634DC1" w:rsidRDefault="00634DC1" w:rsidP="0013175E">
      <w:pPr>
        <w:pStyle w:val="berschrift2"/>
        <w:spacing w:line="360" w:lineRule="auto"/>
        <w:jc w:val="both"/>
        <w:rPr>
          <w:rFonts w:ascii="VW Text" w:hAnsi="VW Text"/>
          <w:color w:val="000000" w:themeColor="text1"/>
          <w:lang w:val="de-DE"/>
        </w:rPr>
      </w:pPr>
      <w:bookmarkStart w:id="41" w:name="_Toc62063756"/>
      <w:bookmarkStart w:id="42" w:name="_Toc126320166"/>
      <w:r w:rsidRPr="007F7569">
        <w:rPr>
          <w:rFonts w:ascii="VW Text" w:hAnsi="VW Text"/>
          <w:color w:val="000000" w:themeColor="text1"/>
          <w:lang w:val="de-DE"/>
        </w:rPr>
        <w:t>3.</w:t>
      </w:r>
      <w:r w:rsidR="00A44A5F">
        <w:rPr>
          <w:rFonts w:ascii="VW Text" w:hAnsi="VW Text"/>
          <w:color w:val="000000" w:themeColor="text1"/>
          <w:lang w:val="de-DE"/>
        </w:rPr>
        <w:t>7</w:t>
      </w:r>
      <w:r w:rsidRPr="007F7569">
        <w:rPr>
          <w:rFonts w:ascii="VW Text" w:hAnsi="VW Text"/>
          <w:color w:val="000000" w:themeColor="text1"/>
          <w:lang w:val="de-DE"/>
        </w:rPr>
        <w:tab/>
        <w:t>Test / Qualitätssicherung</w:t>
      </w:r>
      <w:bookmarkEnd w:id="41"/>
      <w:bookmarkEnd w:id="42"/>
    </w:p>
    <w:p w14:paraId="2A527901" w14:textId="77777777" w:rsidR="00091946" w:rsidRPr="00091946" w:rsidRDefault="00091946" w:rsidP="00091946">
      <w:pPr>
        <w:rPr>
          <w:lang w:val="de-DE"/>
        </w:rPr>
      </w:pPr>
    </w:p>
    <w:p w14:paraId="6D3C3B8A" w14:textId="7B23EFCE" w:rsidR="00796F3F" w:rsidRDefault="00A44A5F" w:rsidP="00796F3F">
      <w:pPr>
        <w:spacing w:line="360" w:lineRule="auto"/>
        <w:jc w:val="both"/>
        <w:rPr>
          <w:color w:val="000000" w:themeColor="text1"/>
          <w:sz w:val="24"/>
          <w:szCs w:val="24"/>
          <w:lang w:val="de-DE"/>
        </w:rPr>
      </w:pPr>
      <w:r>
        <w:rPr>
          <w:color w:val="000000" w:themeColor="text1"/>
          <w:sz w:val="24"/>
          <w:szCs w:val="24"/>
          <w:lang w:val="de-DE"/>
        </w:rPr>
        <w:t>Bei der Teststrategie wurde der</w:t>
      </w:r>
      <w:r w:rsidR="00796F3F">
        <w:rPr>
          <w:color w:val="000000" w:themeColor="text1"/>
          <w:sz w:val="24"/>
          <w:szCs w:val="24"/>
          <w:lang w:val="de-DE"/>
        </w:rPr>
        <w:t xml:space="preserve"> Fokus</w:t>
      </w:r>
      <w:r>
        <w:rPr>
          <w:color w:val="000000" w:themeColor="text1"/>
          <w:sz w:val="24"/>
          <w:szCs w:val="24"/>
          <w:lang w:val="de-DE"/>
        </w:rPr>
        <w:t xml:space="preserve"> </w:t>
      </w:r>
      <w:r w:rsidR="00796F3F">
        <w:rPr>
          <w:color w:val="000000" w:themeColor="text1"/>
          <w:sz w:val="24"/>
          <w:szCs w:val="24"/>
          <w:lang w:val="de-DE"/>
        </w:rPr>
        <w:t xml:space="preserve">auf die Endpunkte </w:t>
      </w:r>
      <w:r>
        <w:rPr>
          <w:color w:val="000000" w:themeColor="text1"/>
          <w:sz w:val="24"/>
          <w:szCs w:val="24"/>
          <w:lang w:val="de-DE"/>
        </w:rPr>
        <w:t xml:space="preserve">und die Datenverarbeitung </w:t>
      </w:r>
      <w:r w:rsidR="00796F3F">
        <w:rPr>
          <w:color w:val="000000" w:themeColor="text1"/>
          <w:sz w:val="24"/>
          <w:szCs w:val="24"/>
          <w:lang w:val="de-DE"/>
        </w:rPr>
        <w:t xml:space="preserve">des </w:t>
      </w:r>
      <w:proofErr w:type="spellStart"/>
      <w:r w:rsidR="00796F3F">
        <w:rPr>
          <w:color w:val="000000" w:themeColor="text1"/>
          <w:sz w:val="24"/>
          <w:szCs w:val="24"/>
          <w:lang w:val="de-DE"/>
        </w:rPr>
        <w:t>Backends</w:t>
      </w:r>
      <w:proofErr w:type="spellEnd"/>
      <w:r w:rsidR="00796F3F">
        <w:rPr>
          <w:color w:val="000000" w:themeColor="text1"/>
          <w:sz w:val="24"/>
          <w:szCs w:val="24"/>
          <w:lang w:val="de-DE"/>
        </w:rPr>
        <w:t xml:space="preserve"> gelegt.</w:t>
      </w:r>
      <w:r w:rsidR="00796F3F" w:rsidRPr="007F7569">
        <w:rPr>
          <w:color w:val="000000" w:themeColor="text1"/>
          <w:sz w:val="24"/>
          <w:szCs w:val="24"/>
          <w:lang w:val="de-DE"/>
        </w:rPr>
        <w:t xml:space="preserve"> </w:t>
      </w:r>
      <w:r>
        <w:rPr>
          <w:color w:val="000000" w:themeColor="text1"/>
          <w:sz w:val="24"/>
          <w:szCs w:val="24"/>
          <w:lang w:val="de-DE"/>
        </w:rPr>
        <w:t>Mit</w:t>
      </w:r>
      <w:r w:rsidR="001E7B69">
        <w:rPr>
          <w:color w:val="000000" w:themeColor="text1"/>
          <w:sz w:val="24"/>
          <w:szCs w:val="24"/>
          <w:lang w:val="de-DE"/>
        </w:rPr>
        <w:t xml:space="preserve"> Integrationst</w:t>
      </w:r>
      <w:r w:rsidR="00165238">
        <w:rPr>
          <w:color w:val="000000" w:themeColor="text1"/>
          <w:sz w:val="24"/>
          <w:szCs w:val="24"/>
          <w:lang w:val="de-DE"/>
        </w:rPr>
        <w:t>est</w:t>
      </w:r>
      <w:r w:rsidR="001E7B69">
        <w:rPr>
          <w:color w:val="000000" w:themeColor="text1"/>
          <w:sz w:val="24"/>
          <w:szCs w:val="24"/>
          <w:lang w:val="de-DE"/>
        </w:rPr>
        <w:t>s</w:t>
      </w:r>
      <w:r w:rsidR="00165238">
        <w:rPr>
          <w:color w:val="000000" w:themeColor="text1"/>
          <w:sz w:val="24"/>
          <w:szCs w:val="24"/>
          <w:lang w:val="de-DE"/>
        </w:rPr>
        <w:t xml:space="preserve"> konnte </w:t>
      </w:r>
      <w:r>
        <w:rPr>
          <w:color w:val="000000" w:themeColor="text1"/>
          <w:sz w:val="24"/>
          <w:szCs w:val="24"/>
          <w:lang w:val="de-DE"/>
        </w:rPr>
        <w:t xml:space="preserve">der Gesamte Lebenszyklus der Daten </w:t>
      </w:r>
      <w:proofErr w:type="gramStart"/>
      <w:r>
        <w:rPr>
          <w:color w:val="000000" w:themeColor="text1"/>
          <w:sz w:val="24"/>
          <w:szCs w:val="24"/>
          <w:lang w:val="de-DE"/>
        </w:rPr>
        <w:t xml:space="preserve">von </w:t>
      </w:r>
      <w:r w:rsidR="00165238">
        <w:rPr>
          <w:color w:val="000000" w:themeColor="text1"/>
          <w:sz w:val="24"/>
          <w:szCs w:val="24"/>
          <w:lang w:val="de-DE"/>
        </w:rPr>
        <w:t xml:space="preserve"> Datenbank</w:t>
      </w:r>
      <w:proofErr w:type="gramEnd"/>
      <w:r w:rsidR="00165238">
        <w:rPr>
          <w:color w:val="000000" w:themeColor="text1"/>
          <w:sz w:val="24"/>
          <w:szCs w:val="24"/>
          <w:lang w:val="de-DE"/>
        </w:rPr>
        <w:t xml:space="preserve"> bis zur API und umgekehrt abgesichert werden </w:t>
      </w:r>
      <w:r w:rsidR="001E7B69">
        <w:rPr>
          <w:color w:val="000000" w:themeColor="text1"/>
          <w:sz w:val="24"/>
          <w:szCs w:val="24"/>
          <w:lang w:val="de-DE"/>
        </w:rPr>
        <w:t>und</w:t>
      </w:r>
      <w:r w:rsidR="00165238">
        <w:rPr>
          <w:color w:val="000000" w:themeColor="text1"/>
          <w:sz w:val="24"/>
          <w:szCs w:val="24"/>
          <w:lang w:val="de-DE"/>
        </w:rPr>
        <w:t xml:space="preserve"> auf </w:t>
      </w:r>
      <w:r>
        <w:rPr>
          <w:color w:val="000000" w:themeColor="text1"/>
          <w:sz w:val="24"/>
          <w:szCs w:val="24"/>
          <w:lang w:val="de-DE"/>
        </w:rPr>
        <w:t>spezifischere</w:t>
      </w:r>
      <w:r w:rsidR="00165238">
        <w:rPr>
          <w:color w:val="000000" w:themeColor="text1"/>
          <w:sz w:val="24"/>
          <w:szCs w:val="24"/>
          <w:lang w:val="de-DE"/>
        </w:rPr>
        <w:t xml:space="preserve"> Tests (z.B. Unit</w:t>
      </w:r>
      <w:r w:rsidR="00091946">
        <w:rPr>
          <w:color w:val="000000" w:themeColor="text1"/>
          <w:sz w:val="24"/>
          <w:szCs w:val="24"/>
          <w:lang w:val="de-DE"/>
        </w:rPr>
        <w:t xml:space="preserve"> </w:t>
      </w:r>
      <w:r w:rsidR="00165238">
        <w:rPr>
          <w:color w:val="000000" w:themeColor="text1"/>
          <w:sz w:val="24"/>
          <w:szCs w:val="24"/>
          <w:lang w:val="de-DE"/>
        </w:rPr>
        <w:t xml:space="preserve">Test) verzichtet werden. </w:t>
      </w:r>
      <w:r w:rsidR="00C86BCF">
        <w:rPr>
          <w:color w:val="000000" w:themeColor="text1"/>
          <w:sz w:val="24"/>
          <w:szCs w:val="24"/>
          <w:lang w:val="de-DE"/>
        </w:rPr>
        <w:t xml:space="preserve">Dabei wurden generische Komponenten außen </w:t>
      </w:r>
      <w:proofErr w:type="gramStart"/>
      <w:r w:rsidR="00C86BCF">
        <w:rPr>
          <w:color w:val="000000" w:themeColor="text1"/>
          <w:sz w:val="24"/>
          <w:szCs w:val="24"/>
          <w:lang w:val="de-DE"/>
        </w:rPr>
        <w:t>vor gelassen</w:t>
      </w:r>
      <w:proofErr w:type="gramEnd"/>
      <w:r w:rsidR="00C86BCF">
        <w:rPr>
          <w:color w:val="000000" w:themeColor="text1"/>
          <w:sz w:val="24"/>
          <w:szCs w:val="24"/>
          <w:lang w:val="de-DE"/>
        </w:rPr>
        <w:t xml:space="preserve"> und ausschließlich die komplexen Objekte wie die Produktionslinien und die Simulation getestet (die wiederum die simpleren Objekte beinhalten).</w:t>
      </w:r>
    </w:p>
    <w:p w14:paraId="0D763883" w14:textId="77777777" w:rsidR="00C86BCF" w:rsidRDefault="001E7B69" w:rsidP="007F7569">
      <w:pPr>
        <w:spacing w:line="360" w:lineRule="auto"/>
        <w:jc w:val="both"/>
        <w:rPr>
          <w:color w:val="000000" w:themeColor="text1"/>
          <w:sz w:val="24"/>
          <w:szCs w:val="24"/>
          <w:lang w:val="de-DE"/>
        </w:rPr>
      </w:pPr>
      <w:r>
        <w:rPr>
          <w:color w:val="000000" w:themeColor="text1"/>
          <w:sz w:val="24"/>
          <w:szCs w:val="24"/>
          <w:lang w:val="de-DE"/>
        </w:rPr>
        <w:t xml:space="preserve">Um eine gleichbleibende Testumgebung sicherzustellen und nicht mit den produktiven Daten in Konflikt zu kommen, wurden die Tests in einer </w:t>
      </w:r>
      <w:r w:rsidR="00222FD4">
        <w:rPr>
          <w:color w:val="000000" w:themeColor="text1"/>
          <w:sz w:val="24"/>
          <w:szCs w:val="24"/>
          <w:lang w:val="de-DE"/>
        </w:rPr>
        <w:t xml:space="preserve">H2 </w:t>
      </w:r>
      <w:r>
        <w:rPr>
          <w:color w:val="000000" w:themeColor="text1"/>
          <w:sz w:val="24"/>
          <w:szCs w:val="24"/>
          <w:lang w:val="de-DE"/>
        </w:rPr>
        <w:t xml:space="preserve">Datenbank durchgeführt, die nach jedem Durchlauf zurückgesetzt wird. </w:t>
      </w:r>
    </w:p>
    <w:p w14:paraId="5D82EE10" w14:textId="134F0D64" w:rsidR="00BE0959" w:rsidRPr="007F7569" w:rsidRDefault="00C86BCF" w:rsidP="007F7569">
      <w:pPr>
        <w:spacing w:line="360" w:lineRule="auto"/>
        <w:jc w:val="both"/>
        <w:rPr>
          <w:color w:val="000000" w:themeColor="text1"/>
          <w:sz w:val="24"/>
          <w:szCs w:val="24"/>
          <w:lang w:val="de-DE"/>
        </w:rPr>
      </w:pPr>
      <w:r>
        <w:rPr>
          <w:color w:val="000000" w:themeColor="text1"/>
          <w:sz w:val="24"/>
          <w:szCs w:val="24"/>
          <w:lang w:val="de-DE"/>
        </w:rPr>
        <w:t xml:space="preserve">Darüber hinaus wurde </w:t>
      </w:r>
      <w:proofErr w:type="gramStart"/>
      <w:r>
        <w:rPr>
          <w:color w:val="000000" w:themeColor="text1"/>
          <w:sz w:val="24"/>
          <w:szCs w:val="24"/>
          <w:lang w:val="de-DE"/>
        </w:rPr>
        <w:t>über die</w:t>
      </w:r>
      <w:r w:rsidR="004A2C43" w:rsidRPr="007F7569">
        <w:rPr>
          <w:color w:val="000000" w:themeColor="text1"/>
          <w:sz w:val="24"/>
          <w:szCs w:val="24"/>
          <w:lang w:val="de-DE"/>
        </w:rPr>
        <w:t xml:space="preserve"> gesamten Entwicklung</w:t>
      </w:r>
      <w:proofErr w:type="gramEnd"/>
      <w:r w:rsidR="004A2C43" w:rsidRPr="007F7569">
        <w:rPr>
          <w:color w:val="000000" w:themeColor="text1"/>
          <w:sz w:val="24"/>
          <w:szCs w:val="24"/>
          <w:lang w:val="de-DE"/>
        </w:rPr>
        <w:t xml:space="preserve"> auf Fehler und Bugs geachtet</w:t>
      </w:r>
      <w:r>
        <w:rPr>
          <w:color w:val="000000" w:themeColor="text1"/>
          <w:sz w:val="24"/>
          <w:szCs w:val="24"/>
          <w:lang w:val="de-DE"/>
        </w:rPr>
        <w:t>. Besonders im Frontend wurde gezielt nach diesen gesucht und versucht unzulässige Zustände zu erreichen. Gefundene Fehler wurden dann</w:t>
      </w:r>
      <w:r w:rsidR="004A2C43" w:rsidRPr="007F7569">
        <w:rPr>
          <w:color w:val="000000" w:themeColor="text1"/>
          <w:sz w:val="24"/>
          <w:szCs w:val="24"/>
          <w:lang w:val="de-DE"/>
        </w:rPr>
        <w:t xml:space="preserve"> nach Möglichkeit direkt im </w:t>
      </w:r>
      <w:proofErr w:type="spellStart"/>
      <w:r w:rsidR="004A2C43" w:rsidRPr="007F7569">
        <w:rPr>
          <w:color w:val="000000" w:themeColor="text1"/>
          <w:sz w:val="24"/>
          <w:szCs w:val="24"/>
          <w:lang w:val="de-DE"/>
        </w:rPr>
        <w:t>Pairprogramming</w:t>
      </w:r>
      <w:proofErr w:type="spellEnd"/>
      <w:r w:rsidR="004A2C43" w:rsidRPr="007F7569">
        <w:rPr>
          <w:color w:val="000000" w:themeColor="text1"/>
          <w:sz w:val="24"/>
          <w:szCs w:val="24"/>
          <w:lang w:val="de-DE"/>
        </w:rPr>
        <w:t xml:space="preserve"> gelöst.</w:t>
      </w:r>
    </w:p>
    <w:p w14:paraId="33AC13E0" w14:textId="2053FB14" w:rsidR="006E0291" w:rsidRPr="007F7569" w:rsidRDefault="006E0291" w:rsidP="008F58DF">
      <w:pPr>
        <w:spacing w:line="360" w:lineRule="auto"/>
        <w:jc w:val="both"/>
        <w:rPr>
          <w:color w:val="000000" w:themeColor="text1"/>
          <w:sz w:val="24"/>
          <w:szCs w:val="24"/>
          <w:lang w:val="de-DE"/>
        </w:rPr>
      </w:pPr>
      <w:r w:rsidRPr="007F7569">
        <w:rPr>
          <w:color w:val="000000" w:themeColor="text1"/>
          <w:sz w:val="24"/>
          <w:szCs w:val="24"/>
          <w:lang w:val="de-DE"/>
        </w:rPr>
        <w:t xml:space="preserve">Nach Abschluss der Implementierung, wurden alle Funktionen durch die Entwickler getestet. Dabei wurden insbesondere </w:t>
      </w:r>
      <w:r w:rsidR="007F7569">
        <w:rPr>
          <w:color w:val="000000" w:themeColor="text1"/>
          <w:sz w:val="24"/>
          <w:szCs w:val="24"/>
          <w:lang w:val="de-DE"/>
        </w:rPr>
        <w:t>Einschränkungsregeln</w:t>
      </w:r>
      <w:r w:rsidR="000E37E6" w:rsidRPr="007F7569">
        <w:rPr>
          <w:color w:val="000000" w:themeColor="text1"/>
          <w:sz w:val="24"/>
          <w:szCs w:val="24"/>
          <w:lang w:val="de-DE"/>
        </w:rPr>
        <w:t>,</w:t>
      </w:r>
      <w:r w:rsidRPr="007F7569">
        <w:rPr>
          <w:color w:val="000000" w:themeColor="text1"/>
          <w:sz w:val="24"/>
          <w:szCs w:val="24"/>
          <w:lang w:val="de-DE"/>
        </w:rPr>
        <w:t xml:space="preserve"> sowie ähnliche Grenzzustände erprobt. Hauptziel </w:t>
      </w:r>
      <w:r w:rsidR="00682FF5" w:rsidRPr="007F7569">
        <w:rPr>
          <w:color w:val="000000" w:themeColor="text1"/>
          <w:sz w:val="24"/>
          <w:szCs w:val="24"/>
          <w:lang w:val="de-DE"/>
        </w:rPr>
        <w:t xml:space="preserve">des Testens </w:t>
      </w:r>
      <w:r w:rsidRPr="007F7569">
        <w:rPr>
          <w:color w:val="000000" w:themeColor="text1"/>
          <w:sz w:val="24"/>
          <w:szCs w:val="24"/>
          <w:lang w:val="de-DE"/>
        </w:rPr>
        <w:t xml:space="preserve">war es </w:t>
      </w:r>
      <w:r w:rsidR="000E37E6" w:rsidRPr="007F7569">
        <w:rPr>
          <w:color w:val="000000" w:themeColor="text1"/>
          <w:sz w:val="24"/>
          <w:szCs w:val="24"/>
          <w:lang w:val="de-DE"/>
        </w:rPr>
        <w:t xml:space="preserve">sicherzustellen, </w:t>
      </w:r>
      <w:r w:rsidRPr="007F7569">
        <w:rPr>
          <w:color w:val="000000" w:themeColor="text1"/>
          <w:sz w:val="24"/>
          <w:szCs w:val="24"/>
          <w:lang w:val="de-DE"/>
        </w:rPr>
        <w:t xml:space="preserve">dass jede Komponente der Software </w:t>
      </w:r>
      <w:r w:rsidR="000E37E6" w:rsidRPr="007F7569">
        <w:rPr>
          <w:color w:val="000000" w:themeColor="text1"/>
          <w:sz w:val="24"/>
          <w:szCs w:val="24"/>
          <w:lang w:val="de-DE"/>
        </w:rPr>
        <w:t>ihr</w:t>
      </w:r>
      <w:r w:rsidRPr="007F7569">
        <w:rPr>
          <w:color w:val="000000" w:themeColor="text1"/>
          <w:sz w:val="24"/>
          <w:szCs w:val="24"/>
          <w:lang w:val="de-DE"/>
        </w:rPr>
        <w:t xml:space="preserve">e Funktionalität </w:t>
      </w:r>
      <w:r w:rsidR="00682FF5" w:rsidRPr="007F7569">
        <w:rPr>
          <w:color w:val="000000" w:themeColor="text1"/>
          <w:sz w:val="24"/>
          <w:szCs w:val="24"/>
          <w:lang w:val="de-DE"/>
        </w:rPr>
        <w:t xml:space="preserve">zuverlässig </w:t>
      </w:r>
      <w:r w:rsidRPr="007F7569">
        <w:rPr>
          <w:color w:val="000000" w:themeColor="text1"/>
          <w:sz w:val="24"/>
          <w:szCs w:val="24"/>
          <w:lang w:val="de-DE"/>
        </w:rPr>
        <w:t>erfüllt.</w:t>
      </w:r>
    </w:p>
    <w:p w14:paraId="023C71D2" w14:textId="615A16C9" w:rsidR="00B3008E" w:rsidRDefault="00B3008E">
      <w:pPr>
        <w:widowControl/>
        <w:autoSpaceDE/>
        <w:autoSpaceDN/>
        <w:spacing w:after="160" w:line="259" w:lineRule="auto"/>
        <w:rPr>
          <w:color w:val="FFD966" w:themeColor="accent4" w:themeTint="99"/>
          <w:sz w:val="24"/>
          <w:szCs w:val="24"/>
          <w:lang w:val="de-DE"/>
        </w:rPr>
      </w:pPr>
      <w:r>
        <w:rPr>
          <w:color w:val="FFD966" w:themeColor="accent4" w:themeTint="99"/>
          <w:sz w:val="24"/>
          <w:szCs w:val="24"/>
          <w:lang w:val="de-DE"/>
        </w:rPr>
        <w:br w:type="page"/>
      </w:r>
    </w:p>
    <w:p w14:paraId="5828FBA7" w14:textId="77777777" w:rsidR="00BF08D7" w:rsidRPr="00EA56AD" w:rsidRDefault="00BF08D7" w:rsidP="006E0291">
      <w:pPr>
        <w:spacing w:line="360" w:lineRule="auto"/>
        <w:jc w:val="both"/>
        <w:rPr>
          <w:color w:val="FFD966" w:themeColor="accent4" w:themeTint="99"/>
          <w:sz w:val="24"/>
          <w:szCs w:val="24"/>
          <w:lang w:val="de-DE"/>
        </w:rPr>
      </w:pPr>
    </w:p>
    <w:p w14:paraId="774BA73E" w14:textId="6277DCFE" w:rsidR="00251644" w:rsidRDefault="00634DC1" w:rsidP="00C31169">
      <w:pPr>
        <w:pStyle w:val="berschrift1"/>
        <w:spacing w:line="360" w:lineRule="auto"/>
        <w:jc w:val="both"/>
        <w:rPr>
          <w:rFonts w:ascii="VW Text" w:hAnsi="VW Text"/>
          <w:color w:val="000000" w:themeColor="text1"/>
          <w:lang w:val="de-DE"/>
        </w:rPr>
      </w:pPr>
      <w:bookmarkStart w:id="43" w:name="_Toc62063757"/>
      <w:bookmarkStart w:id="44" w:name="_Toc126320167"/>
      <w:r w:rsidRPr="0073316E">
        <w:rPr>
          <w:rFonts w:ascii="VW Text" w:hAnsi="VW Text"/>
          <w:color w:val="000000" w:themeColor="text1"/>
          <w:lang w:val="de-DE"/>
        </w:rPr>
        <w:t>4.</w:t>
      </w:r>
      <w:r w:rsidRPr="0073316E">
        <w:rPr>
          <w:rFonts w:ascii="VW Text" w:hAnsi="VW Text"/>
          <w:color w:val="000000" w:themeColor="text1"/>
          <w:lang w:val="de-DE"/>
        </w:rPr>
        <w:tab/>
        <w:t>Projektabschluss</w:t>
      </w:r>
      <w:bookmarkEnd w:id="43"/>
      <w:bookmarkEnd w:id="44"/>
    </w:p>
    <w:p w14:paraId="2B65EE9E" w14:textId="77777777" w:rsidR="008808D7" w:rsidRPr="008808D7" w:rsidRDefault="008808D7" w:rsidP="008808D7">
      <w:pPr>
        <w:rPr>
          <w:lang w:val="de-DE"/>
        </w:rPr>
      </w:pPr>
    </w:p>
    <w:p w14:paraId="509D019D" w14:textId="4FE74CA0" w:rsidR="00634DC1" w:rsidRPr="0073316E" w:rsidRDefault="00634DC1" w:rsidP="0013175E">
      <w:pPr>
        <w:pStyle w:val="berschrift2"/>
        <w:spacing w:line="360" w:lineRule="auto"/>
        <w:jc w:val="both"/>
        <w:rPr>
          <w:rFonts w:ascii="VW Text" w:hAnsi="VW Text"/>
          <w:color w:val="000000" w:themeColor="text1"/>
          <w:lang w:val="de-DE"/>
        </w:rPr>
      </w:pPr>
      <w:bookmarkStart w:id="45" w:name="_Toc62063758"/>
      <w:bookmarkStart w:id="46" w:name="_Toc126320168"/>
      <w:r w:rsidRPr="0073316E">
        <w:rPr>
          <w:rFonts w:ascii="VW Text" w:hAnsi="VW Text"/>
          <w:color w:val="000000" w:themeColor="text1"/>
          <w:lang w:val="de-DE"/>
        </w:rPr>
        <w:t>4.1</w:t>
      </w:r>
      <w:r w:rsidRPr="0073316E">
        <w:rPr>
          <w:rFonts w:ascii="VW Text" w:hAnsi="VW Text"/>
          <w:color w:val="000000" w:themeColor="text1"/>
          <w:lang w:val="de-DE"/>
        </w:rPr>
        <w:tab/>
        <w:t>Soll / IST- Vergleich</w:t>
      </w:r>
      <w:bookmarkEnd w:id="45"/>
      <w:bookmarkEnd w:id="46"/>
    </w:p>
    <w:p w14:paraId="777375F5" w14:textId="77777777" w:rsidR="00994459" w:rsidRPr="00EA56AD" w:rsidRDefault="00994459" w:rsidP="00994459">
      <w:pPr>
        <w:rPr>
          <w:color w:val="FFD966" w:themeColor="accent4" w:themeTint="99"/>
          <w:lang w:val="de-DE"/>
        </w:rPr>
      </w:pPr>
    </w:p>
    <w:p w14:paraId="44C20F24" w14:textId="7C25564F" w:rsidR="00C86BCF" w:rsidRDefault="00682FF5" w:rsidP="008F58DF">
      <w:pPr>
        <w:spacing w:line="360" w:lineRule="auto"/>
        <w:jc w:val="both"/>
        <w:rPr>
          <w:color w:val="000000" w:themeColor="text1"/>
          <w:sz w:val="24"/>
          <w:szCs w:val="24"/>
          <w:lang w:val="de-DE"/>
        </w:rPr>
      </w:pPr>
      <w:r w:rsidRPr="0073316E">
        <w:rPr>
          <w:color w:val="000000" w:themeColor="text1"/>
          <w:sz w:val="24"/>
          <w:szCs w:val="24"/>
          <w:lang w:val="de-DE"/>
        </w:rPr>
        <w:t xml:space="preserve">Die grobe Zeitplanung </w:t>
      </w:r>
      <w:r w:rsidR="002101C5" w:rsidRPr="0073316E">
        <w:rPr>
          <w:color w:val="000000" w:themeColor="text1"/>
          <w:sz w:val="24"/>
          <w:szCs w:val="24"/>
          <w:lang w:val="de-DE"/>
        </w:rPr>
        <w:t xml:space="preserve">zu </w:t>
      </w:r>
      <w:r w:rsidRPr="0073316E">
        <w:rPr>
          <w:color w:val="000000" w:themeColor="text1"/>
          <w:sz w:val="24"/>
          <w:szCs w:val="24"/>
          <w:lang w:val="de-DE"/>
        </w:rPr>
        <w:t xml:space="preserve">Beginn des Projekts konnte </w:t>
      </w:r>
      <w:r w:rsidR="00C86BCF">
        <w:rPr>
          <w:color w:val="000000" w:themeColor="text1"/>
          <w:sz w:val="24"/>
          <w:szCs w:val="24"/>
          <w:lang w:val="de-DE"/>
        </w:rPr>
        <w:t>nicht</w:t>
      </w:r>
      <w:r w:rsidRPr="0073316E">
        <w:rPr>
          <w:color w:val="000000" w:themeColor="text1"/>
          <w:sz w:val="24"/>
          <w:szCs w:val="24"/>
          <w:lang w:val="de-DE"/>
        </w:rPr>
        <w:t xml:space="preserve"> eingehalten werden. </w:t>
      </w:r>
      <w:r w:rsidR="00C86BCF">
        <w:rPr>
          <w:color w:val="000000" w:themeColor="text1"/>
          <w:sz w:val="24"/>
          <w:szCs w:val="24"/>
          <w:lang w:val="de-DE"/>
        </w:rPr>
        <w:t xml:space="preserve">Die in der Implementierung beschriebenen </w:t>
      </w:r>
      <w:r w:rsidRPr="0073316E">
        <w:rPr>
          <w:color w:val="000000" w:themeColor="text1"/>
          <w:sz w:val="24"/>
          <w:szCs w:val="24"/>
          <w:lang w:val="de-DE"/>
        </w:rPr>
        <w:t xml:space="preserve">Bugs und Herausforderungen traten </w:t>
      </w:r>
      <w:r w:rsidR="00C86BCF">
        <w:rPr>
          <w:color w:val="000000" w:themeColor="text1"/>
          <w:sz w:val="24"/>
          <w:szCs w:val="24"/>
          <w:lang w:val="de-DE"/>
        </w:rPr>
        <w:t>in der Mitte des Projekts auf und hatten eine deutliche Verzögerung zur Folge, die dann in den folgenden Tagen aufgearbeitet werden musste. Dadurch mussten auch Abstriche bei weiteren (optionalen) Funktionalitäten ge</w:t>
      </w:r>
      <w:r w:rsidR="00A21534">
        <w:rPr>
          <w:color w:val="000000" w:themeColor="text1"/>
          <w:sz w:val="24"/>
          <w:szCs w:val="24"/>
          <w:lang w:val="de-DE"/>
        </w:rPr>
        <w:t>m</w:t>
      </w:r>
      <w:r w:rsidR="00C86BCF">
        <w:rPr>
          <w:color w:val="000000" w:themeColor="text1"/>
          <w:sz w:val="24"/>
          <w:szCs w:val="24"/>
          <w:lang w:val="de-DE"/>
        </w:rPr>
        <w:t>acht werden. Die geforderten Kernfunktionen, konnten jedoch vollständig umgesetzt werden</w:t>
      </w:r>
      <w:r w:rsidRPr="0073316E">
        <w:rPr>
          <w:color w:val="000000" w:themeColor="text1"/>
          <w:sz w:val="24"/>
          <w:szCs w:val="24"/>
          <w:lang w:val="de-DE"/>
        </w:rPr>
        <w:t xml:space="preserve">. </w:t>
      </w:r>
      <w:r w:rsidR="00C86BCF">
        <w:rPr>
          <w:color w:val="000000" w:themeColor="text1"/>
          <w:sz w:val="24"/>
          <w:szCs w:val="24"/>
          <w:lang w:val="de-DE"/>
        </w:rPr>
        <w:t>Trotz allem blieb am Ende</w:t>
      </w:r>
      <w:r w:rsidR="003A0E42" w:rsidRPr="0073316E">
        <w:rPr>
          <w:color w:val="000000" w:themeColor="text1"/>
          <w:sz w:val="24"/>
          <w:szCs w:val="24"/>
          <w:lang w:val="de-DE"/>
        </w:rPr>
        <w:t xml:space="preserve"> des Projekts genug Zeit um den Code abschließend zu strukturieren und zu optimieren.</w:t>
      </w:r>
    </w:p>
    <w:p w14:paraId="2025823F" w14:textId="4D7B0568" w:rsidR="003A0E42" w:rsidRPr="0073316E" w:rsidRDefault="003A0E42" w:rsidP="008F58DF">
      <w:pPr>
        <w:spacing w:line="360" w:lineRule="auto"/>
        <w:jc w:val="both"/>
        <w:rPr>
          <w:color w:val="000000" w:themeColor="text1"/>
          <w:sz w:val="24"/>
          <w:szCs w:val="24"/>
          <w:lang w:val="de-DE"/>
        </w:rPr>
      </w:pPr>
      <w:r w:rsidRPr="0073316E">
        <w:rPr>
          <w:color w:val="000000" w:themeColor="text1"/>
          <w:sz w:val="24"/>
          <w:szCs w:val="24"/>
          <w:lang w:val="de-DE"/>
        </w:rPr>
        <w:t>Bei der grafischen Umsetzung</w:t>
      </w:r>
      <w:r w:rsidR="0073316E" w:rsidRPr="0073316E">
        <w:rPr>
          <w:color w:val="000000" w:themeColor="text1"/>
          <w:sz w:val="24"/>
          <w:szCs w:val="24"/>
          <w:lang w:val="de-DE"/>
        </w:rPr>
        <w:t xml:space="preserve"> </w:t>
      </w:r>
      <w:r w:rsidRPr="0073316E">
        <w:rPr>
          <w:color w:val="000000" w:themeColor="text1"/>
          <w:sz w:val="24"/>
          <w:szCs w:val="24"/>
          <w:lang w:val="de-DE"/>
        </w:rPr>
        <w:t xml:space="preserve">gab es </w:t>
      </w:r>
      <w:r w:rsidR="00C86BCF">
        <w:rPr>
          <w:color w:val="000000" w:themeColor="text1"/>
          <w:sz w:val="24"/>
          <w:szCs w:val="24"/>
          <w:lang w:val="de-DE"/>
        </w:rPr>
        <w:t xml:space="preserve">kaum </w:t>
      </w:r>
      <w:r w:rsidRPr="0073316E">
        <w:rPr>
          <w:color w:val="000000" w:themeColor="text1"/>
          <w:sz w:val="24"/>
          <w:szCs w:val="24"/>
          <w:lang w:val="de-DE"/>
        </w:rPr>
        <w:t>Abweichungen zu der finalen Umsetzung</w:t>
      </w:r>
      <w:r w:rsidR="00C86BCF">
        <w:rPr>
          <w:color w:val="000000" w:themeColor="text1"/>
          <w:sz w:val="24"/>
          <w:szCs w:val="24"/>
          <w:lang w:val="de-DE"/>
        </w:rPr>
        <w:t>, das Konzept hat sich als gut erwiesen</w:t>
      </w:r>
      <w:r w:rsidRPr="0073316E">
        <w:rPr>
          <w:color w:val="000000" w:themeColor="text1"/>
          <w:sz w:val="24"/>
          <w:szCs w:val="24"/>
          <w:lang w:val="de-DE"/>
        </w:rPr>
        <w:t>.</w:t>
      </w:r>
    </w:p>
    <w:p w14:paraId="23141D2E" w14:textId="55B03FD5" w:rsidR="00222FD4" w:rsidRDefault="00222FD4" w:rsidP="008F58DF">
      <w:pPr>
        <w:spacing w:line="360" w:lineRule="auto"/>
        <w:jc w:val="both"/>
        <w:rPr>
          <w:color w:val="FFD966" w:themeColor="accent4" w:themeTint="99"/>
          <w:sz w:val="24"/>
          <w:szCs w:val="24"/>
          <w:lang w:val="de-DE"/>
        </w:rPr>
      </w:pPr>
    </w:p>
    <w:p w14:paraId="6B4D1493" w14:textId="107FADC7" w:rsidR="00222FD4" w:rsidRPr="0073316E" w:rsidRDefault="00222FD4" w:rsidP="00222FD4">
      <w:pPr>
        <w:pStyle w:val="berschrift2"/>
        <w:spacing w:line="360" w:lineRule="auto"/>
        <w:jc w:val="both"/>
        <w:rPr>
          <w:rFonts w:ascii="VW Text" w:hAnsi="VW Text"/>
          <w:color w:val="000000" w:themeColor="text1"/>
          <w:lang w:val="de-DE"/>
        </w:rPr>
      </w:pPr>
      <w:bookmarkStart w:id="47" w:name="_Toc126320169"/>
      <w:r w:rsidRPr="0073316E">
        <w:rPr>
          <w:rFonts w:ascii="VW Text" w:hAnsi="VW Text"/>
          <w:color w:val="000000" w:themeColor="text1"/>
          <w:lang w:val="de-DE"/>
        </w:rPr>
        <w:t>4.2</w:t>
      </w:r>
      <w:r w:rsidRPr="0073316E">
        <w:rPr>
          <w:rFonts w:ascii="VW Text" w:hAnsi="VW Text"/>
          <w:color w:val="000000" w:themeColor="text1"/>
          <w:lang w:val="de-DE"/>
        </w:rPr>
        <w:tab/>
        <w:t>Fazit</w:t>
      </w:r>
      <w:bookmarkEnd w:id="47"/>
    </w:p>
    <w:p w14:paraId="0D3A5794" w14:textId="77777777" w:rsidR="00222FD4" w:rsidRPr="00222FD4" w:rsidRDefault="00222FD4" w:rsidP="00222FD4">
      <w:pPr>
        <w:rPr>
          <w:lang w:val="de-DE"/>
        </w:rPr>
      </w:pPr>
    </w:p>
    <w:p w14:paraId="4F8882FD" w14:textId="77777777" w:rsidR="00B3008E"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Trotz </w:t>
      </w:r>
      <w:r w:rsidR="00B01E3B" w:rsidRPr="00222FD4">
        <w:rPr>
          <w:color w:val="000000" w:themeColor="text1"/>
          <w:sz w:val="24"/>
          <w:szCs w:val="24"/>
          <w:lang w:val="de-DE"/>
        </w:rPr>
        <w:t>der</w:t>
      </w:r>
      <w:r w:rsidR="00717BDB">
        <w:rPr>
          <w:color w:val="000000" w:themeColor="text1"/>
          <w:sz w:val="24"/>
          <w:szCs w:val="24"/>
          <w:lang w:val="de-DE"/>
        </w:rPr>
        <w:t xml:space="preserve"> </w:t>
      </w:r>
      <w:r w:rsidRPr="00222FD4">
        <w:rPr>
          <w:color w:val="000000" w:themeColor="text1"/>
          <w:sz w:val="24"/>
          <w:szCs w:val="24"/>
          <w:lang w:val="de-DE"/>
        </w:rPr>
        <w:t xml:space="preserve">kurzen Projektzeit </w:t>
      </w:r>
      <w:r w:rsidR="00C86BCF">
        <w:rPr>
          <w:color w:val="000000" w:themeColor="text1"/>
          <w:sz w:val="24"/>
          <w:szCs w:val="24"/>
          <w:lang w:val="de-DE"/>
        </w:rPr>
        <w:t xml:space="preserve">und den dafür sehr vielfältigen und komplexen Anforderungen, </w:t>
      </w:r>
      <w:proofErr w:type="spellStart"/>
      <w:r w:rsidR="00C86BCF">
        <w:rPr>
          <w:color w:val="000000" w:themeColor="text1"/>
          <w:sz w:val="24"/>
          <w:szCs w:val="24"/>
          <w:lang w:val="de-DE"/>
        </w:rPr>
        <w:t>insbesonder</w:t>
      </w:r>
      <w:proofErr w:type="spellEnd"/>
      <w:r w:rsidR="00C86BCF">
        <w:rPr>
          <w:color w:val="000000" w:themeColor="text1"/>
          <w:sz w:val="24"/>
          <w:szCs w:val="24"/>
          <w:lang w:val="de-DE"/>
        </w:rPr>
        <w:t xml:space="preserve"> an das Datenmodell</w:t>
      </w:r>
      <w:r w:rsidRPr="00222FD4">
        <w:rPr>
          <w:color w:val="000000" w:themeColor="text1"/>
          <w:sz w:val="24"/>
          <w:szCs w:val="24"/>
          <w:lang w:val="de-DE"/>
        </w:rPr>
        <w:t xml:space="preserve">, konnten alle Anforderungen an die Software implementiert </w:t>
      </w:r>
      <w:r w:rsidR="00C86BCF">
        <w:rPr>
          <w:color w:val="000000" w:themeColor="text1"/>
          <w:sz w:val="24"/>
          <w:szCs w:val="24"/>
          <w:lang w:val="de-DE"/>
        </w:rPr>
        <w:t xml:space="preserve">und darüber hinaus einige Komfortfeature </w:t>
      </w:r>
      <w:r w:rsidR="00B3008E">
        <w:rPr>
          <w:color w:val="000000" w:themeColor="text1"/>
          <w:sz w:val="24"/>
          <w:szCs w:val="24"/>
          <w:lang w:val="de-DE"/>
        </w:rPr>
        <w:t xml:space="preserve">umgesetzt </w:t>
      </w:r>
      <w:r w:rsidRPr="00222FD4">
        <w:rPr>
          <w:color w:val="000000" w:themeColor="text1"/>
          <w:sz w:val="24"/>
          <w:szCs w:val="24"/>
          <w:lang w:val="de-DE"/>
        </w:rPr>
        <w:t xml:space="preserve">werden. </w:t>
      </w:r>
      <w:r w:rsidR="00B3008E">
        <w:rPr>
          <w:color w:val="000000" w:themeColor="text1"/>
          <w:sz w:val="24"/>
          <w:szCs w:val="24"/>
          <w:lang w:val="de-DE"/>
        </w:rPr>
        <w:t>Insbesondere hinsichtlich Funktionalität, Benutzerfreundlichkeit und Design</w:t>
      </w:r>
      <w:r w:rsidRPr="00222FD4">
        <w:rPr>
          <w:color w:val="000000" w:themeColor="text1"/>
          <w:sz w:val="24"/>
          <w:szCs w:val="24"/>
          <w:lang w:val="de-DE"/>
        </w:rPr>
        <w:t xml:space="preserve"> konnten alle Funktion zur Zufriedenheit der Entwickler umgesetzt werden und es musste nicht auf rudimentäre </w:t>
      </w:r>
      <w:r w:rsidR="00B3008E">
        <w:rPr>
          <w:color w:val="000000" w:themeColor="text1"/>
          <w:sz w:val="24"/>
          <w:szCs w:val="24"/>
          <w:lang w:val="de-DE"/>
        </w:rPr>
        <w:t xml:space="preserve">Gestaltung </w:t>
      </w:r>
      <w:r w:rsidRPr="00222FD4">
        <w:rPr>
          <w:color w:val="000000" w:themeColor="text1"/>
          <w:sz w:val="24"/>
          <w:szCs w:val="24"/>
          <w:lang w:val="de-DE"/>
        </w:rPr>
        <w:t xml:space="preserve">zurückgegriffen werden. </w:t>
      </w:r>
    </w:p>
    <w:p w14:paraId="79725B96" w14:textId="77777777" w:rsidR="00B3008E"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Die Zusammenarbeit lief </w:t>
      </w:r>
      <w:r w:rsidR="00B3008E">
        <w:rPr>
          <w:color w:val="000000" w:themeColor="text1"/>
          <w:sz w:val="24"/>
          <w:szCs w:val="24"/>
          <w:lang w:val="de-DE"/>
        </w:rPr>
        <w:t>ausgesprochen</w:t>
      </w:r>
      <w:r w:rsidRPr="00222FD4">
        <w:rPr>
          <w:color w:val="000000" w:themeColor="text1"/>
          <w:sz w:val="24"/>
          <w:szCs w:val="24"/>
          <w:lang w:val="de-DE"/>
        </w:rPr>
        <w:t xml:space="preserve"> produktiv und beide Teammitglieder konnten voneinander lernen</w:t>
      </w:r>
      <w:r w:rsidR="00B3008E">
        <w:rPr>
          <w:color w:val="000000" w:themeColor="text1"/>
          <w:sz w:val="24"/>
          <w:szCs w:val="24"/>
          <w:lang w:val="de-DE"/>
        </w:rPr>
        <w:t xml:space="preserve"> und sich gegenseitig unterstützen</w:t>
      </w:r>
      <w:r w:rsidRPr="00222FD4">
        <w:rPr>
          <w:color w:val="000000" w:themeColor="text1"/>
          <w:sz w:val="24"/>
          <w:szCs w:val="24"/>
          <w:lang w:val="de-DE"/>
        </w:rPr>
        <w:t xml:space="preserve">. </w:t>
      </w:r>
      <w:r w:rsidR="00B3008E">
        <w:rPr>
          <w:color w:val="000000" w:themeColor="text1"/>
          <w:sz w:val="24"/>
          <w:szCs w:val="24"/>
          <w:lang w:val="de-DE"/>
        </w:rPr>
        <w:t>Dabei</w:t>
      </w:r>
      <w:r w:rsidRPr="00222FD4">
        <w:rPr>
          <w:color w:val="000000" w:themeColor="text1"/>
          <w:sz w:val="24"/>
          <w:szCs w:val="24"/>
          <w:lang w:val="de-DE"/>
        </w:rPr>
        <w:t xml:space="preserve"> konnten </w:t>
      </w:r>
      <w:r w:rsidR="00B3008E">
        <w:rPr>
          <w:color w:val="000000" w:themeColor="text1"/>
          <w:sz w:val="24"/>
          <w:szCs w:val="24"/>
          <w:lang w:val="de-DE"/>
        </w:rPr>
        <w:t>k</w:t>
      </w:r>
      <w:r w:rsidRPr="00222FD4">
        <w:rPr>
          <w:color w:val="000000" w:themeColor="text1"/>
          <w:sz w:val="24"/>
          <w:szCs w:val="24"/>
          <w:lang w:val="de-DE"/>
        </w:rPr>
        <w:t xml:space="preserve">omplexe </w:t>
      </w:r>
      <w:r w:rsidR="00B3008E">
        <w:rPr>
          <w:color w:val="000000" w:themeColor="text1"/>
          <w:sz w:val="24"/>
          <w:szCs w:val="24"/>
          <w:lang w:val="de-DE"/>
        </w:rPr>
        <w:t>Konzepte</w:t>
      </w:r>
      <w:r w:rsidRPr="00222FD4">
        <w:rPr>
          <w:color w:val="000000" w:themeColor="text1"/>
          <w:sz w:val="24"/>
          <w:szCs w:val="24"/>
          <w:lang w:val="de-DE"/>
        </w:rPr>
        <w:t xml:space="preserve"> implementiert werden</w:t>
      </w:r>
      <w:r w:rsidR="00B3008E">
        <w:rPr>
          <w:color w:val="000000" w:themeColor="text1"/>
          <w:sz w:val="24"/>
          <w:szCs w:val="24"/>
          <w:lang w:val="de-DE"/>
        </w:rPr>
        <w:t>, die für beide Partner neu waren</w:t>
      </w:r>
      <w:r w:rsidRPr="00222FD4">
        <w:rPr>
          <w:color w:val="000000" w:themeColor="text1"/>
          <w:sz w:val="24"/>
          <w:szCs w:val="24"/>
          <w:lang w:val="de-DE"/>
        </w:rPr>
        <w:t>.</w:t>
      </w:r>
    </w:p>
    <w:p w14:paraId="30ADE323" w14:textId="4C802466" w:rsidR="00222FD4"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Die </w:t>
      </w:r>
      <w:r w:rsidR="00B3008E">
        <w:rPr>
          <w:color w:val="000000" w:themeColor="text1"/>
          <w:sz w:val="24"/>
          <w:szCs w:val="24"/>
          <w:lang w:val="de-DE"/>
        </w:rPr>
        <w:t>initiale</w:t>
      </w:r>
      <w:r w:rsidRPr="00222FD4">
        <w:rPr>
          <w:color w:val="000000" w:themeColor="text1"/>
          <w:sz w:val="24"/>
          <w:szCs w:val="24"/>
          <w:lang w:val="de-DE"/>
        </w:rPr>
        <w:t xml:space="preserve"> Planung der Struktur </w:t>
      </w:r>
      <w:r w:rsidR="00B3008E">
        <w:rPr>
          <w:color w:val="000000" w:themeColor="text1"/>
          <w:sz w:val="24"/>
          <w:szCs w:val="24"/>
          <w:lang w:val="de-DE"/>
        </w:rPr>
        <w:t>hat</w:t>
      </w:r>
      <w:r w:rsidRPr="00222FD4">
        <w:rPr>
          <w:color w:val="000000" w:themeColor="text1"/>
          <w:sz w:val="24"/>
          <w:szCs w:val="24"/>
          <w:lang w:val="de-DE"/>
        </w:rPr>
        <w:t xml:space="preserve"> sich als sehr hilfreich für </w:t>
      </w:r>
      <w:r w:rsidR="00B3008E">
        <w:rPr>
          <w:color w:val="000000" w:themeColor="text1"/>
          <w:sz w:val="24"/>
          <w:szCs w:val="24"/>
          <w:lang w:val="de-DE"/>
        </w:rPr>
        <w:t>die Umsetzung erwiesen</w:t>
      </w:r>
      <w:r w:rsidRPr="00222FD4">
        <w:rPr>
          <w:color w:val="000000" w:themeColor="text1"/>
          <w:sz w:val="24"/>
          <w:szCs w:val="24"/>
          <w:lang w:val="de-DE"/>
        </w:rPr>
        <w:t xml:space="preserve">, auch wenn </w:t>
      </w:r>
      <w:r w:rsidR="00B3008E">
        <w:rPr>
          <w:color w:val="000000" w:themeColor="text1"/>
          <w:sz w:val="24"/>
          <w:szCs w:val="24"/>
          <w:lang w:val="de-DE"/>
        </w:rPr>
        <w:t>nicht alles wie gewünscht umgesetzt werden konnte</w:t>
      </w:r>
      <w:r w:rsidRPr="00222FD4">
        <w:rPr>
          <w:color w:val="000000" w:themeColor="text1"/>
          <w:sz w:val="24"/>
          <w:szCs w:val="24"/>
          <w:lang w:val="de-DE"/>
        </w:rPr>
        <w:t xml:space="preserve">. </w:t>
      </w:r>
    </w:p>
    <w:p w14:paraId="3A52881B" w14:textId="0F59F5C1" w:rsidR="00717BDB" w:rsidRDefault="00717BDB" w:rsidP="00222FD4">
      <w:pPr>
        <w:spacing w:line="360" w:lineRule="auto"/>
        <w:jc w:val="both"/>
        <w:rPr>
          <w:color w:val="000000" w:themeColor="text1"/>
          <w:sz w:val="24"/>
          <w:szCs w:val="24"/>
          <w:lang w:val="de-DE"/>
        </w:rPr>
      </w:pPr>
      <w:r>
        <w:rPr>
          <w:color w:val="000000" w:themeColor="text1"/>
          <w:sz w:val="24"/>
          <w:szCs w:val="24"/>
          <w:lang w:val="de-DE"/>
        </w:rPr>
        <w:t xml:space="preserve">Die Entwicklung des </w:t>
      </w:r>
      <w:proofErr w:type="spellStart"/>
      <w:r>
        <w:rPr>
          <w:color w:val="000000" w:themeColor="text1"/>
          <w:sz w:val="24"/>
          <w:szCs w:val="24"/>
          <w:lang w:val="de-DE"/>
        </w:rPr>
        <w:t>Frontends</w:t>
      </w:r>
      <w:proofErr w:type="spellEnd"/>
      <w:r>
        <w:rPr>
          <w:color w:val="000000" w:themeColor="text1"/>
          <w:sz w:val="24"/>
          <w:szCs w:val="24"/>
          <w:lang w:val="de-DE"/>
        </w:rPr>
        <w:t xml:space="preserve"> mit </w:t>
      </w:r>
      <w:proofErr w:type="spellStart"/>
      <w:r>
        <w:rPr>
          <w:color w:val="000000" w:themeColor="text1"/>
          <w:sz w:val="24"/>
          <w:szCs w:val="24"/>
          <w:lang w:val="de-DE"/>
        </w:rPr>
        <w:t>React</w:t>
      </w:r>
      <w:proofErr w:type="spellEnd"/>
      <w:r>
        <w:rPr>
          <w:color w:val="000000" w:themeColor="text1"/>
          <w:sz w:val="24"/>
          <w:szCs w:val="24"/>
          <w:lang w:val="de-DE"/>
        </w:rPr>
        <w:t xml:space="preserve"> und des </w:t>
      </w:r>
      <w:proofErr w:type="spellStart"/>
      <w:r>
        <w:rPr>
          <w:color w:val="000000" w:themeColor="text1"/>
          <w:sz w:val="24"/>
          <w:szCs w:val="24"/>
          <w:lang w:val="de-DE"/>
        </w:rPr>
        <w:t>Backends</w:t>
      </w:r>
      <w:proofErr w:type="spellEnd"/>
      <w:r>
        <w:rPr>
          <w:color w:val="000000" w:themeColor="text1"/>
          <w:sz w:val="24"/>
          <w:szCs w:val="24"/>
          <w:lang w:val="de-DE"/>
        </w:rPr>
        <w:t xml:space="preserve"> mit Java Spring Boot bot die Möglichkeit unser Wissen in </w:t>
      </w:r>
      <w:r w:rsidR="00B01E3B">
        <w:rPr>
          <w:color w:val="000000" w:themeColor="text1"/>
          <w:sz w:val="24"/>
          <w:szCs w:val="24"/>
          <w:lang w:val="de-DE"/>
        </w:rPr>
        <w:t xml:space="preserve">beidem </w:t>
      </w:r>
      <w:r>
        <w:rPr>
          <w:color w:val="000000" w:themeColor="text1"/>
          <w:sz w:val="24"/>
          <w:szCs w:val="24"/>
          <w:lang w:val="de-DE"/>
        </w:rPr>
        <w:t xml:space="preserve">zu vertiefen und im Umgang mit diesen </w:t>
      </w:r>
      <w:r>
        <w:rPr>
          <w:color w:val="000000" w:themeColor="text1"/>
          <w:sz w:val="24"/>
          <w:szCs w:val="24"/>
          <w:lang w:val="de-DE"/>
        </w:rPr>
        <w:lastRenderedPageBreak/>
        <w:t xml:space="preserve">Technologien sicherer zu werden. </w:t>
      </w:r>
    </w:p>
    <w:p w14:paraId="4F4DD136" w14:textId="77777777" w:rsidR="00222FD4" w:rsidRPr="00222FD4" w:rsidRDefault="00222FD4" w:rsidP="00222FD4">
      <w:pPr>
        <w:spacing w:line="360" w:lineRule="auto"/>
        <w:jc w:val="both"/>
        <w:rPr>
          <w:color w:val="000000" w:themeColor="text1"/>
          <w:sz w:val="24"/>
          <w:szCs w:val="24"/>
          <w:lang w:val="de-DE"/>
        </w:rPr>
      </w:pPr>
      <w:r w:rsidRPr="00222FD4">
        <w:rPr>
          <w:color w:val="000000" w:themeColor="text1"/>
          <w:sz w:val="24"/>
          <w:szCs w:val="24"/>
          <w:lang w:val="de-DE"/>
        </w:rPr>
        <w:t xml:space="preserve">Durch die Erfüllung der Anforderungen und die persönlichen Erfahrungen, kann das Projekt als voller Erfolg betrachtet werden. </w:t>
      </w:r>
    </w:p>
    <w:p w14:paraId="3905DAF6" w14:textId="77777777" w:rsidR="00222FD4" w:rsidRPr="00EA56AD" w:rsidRDefault="00222FD4" w:rsidP="008F58DF">
      <w:pPr>
        <w:spacing w:line="360" w:lineRule="auto"/>
        <w:jc w:val="both"/>
        <w:rPr>
          <w:color w:val="FFD966" w:themeColor="accent4" w:themeTint="99"/>
          <w:sz w:val="24"/>
          <w:szCs w:val="24"/>
          <w:lang w:val="de-DE"/>
        </w:rPr>
      </w:pPr>
    </w:p>
    <w:p w14:paraId="5BBD8DA8" w14:textId="0E0D976F" w:rsidR="00251644" w:rsidRPr="00EA56AD" w:rsidRDefault="00251644" w:rsidP="00AA34A4">
      <w:pPr>
        <w:spacing w:line="360" w:lineRule="auto"/>
        <w:jc w:val="both"/>
        <w:rPr>
          <w:color w:val="FFD966" w:themeColor="accent4" w:themeTint="99"/>
          <w:sz w:val="24"/>
          <w:szCs w:val="24"/>
          <w:lang w:val="de-DE"/>
        </w:rPr>
      </w:pPr>
    </w:p>
    <w:p w14:paraId="24CC1452" w14:textId="0433B10D" w:rsidR="00634DC1" w:rsidRPr="00B01E3B" w:rsidRDefault="00634DC1" w:rsidP="0013175E">
      <w:pPr>
        <w:pStyle w:val="berschrift2"/>
        <w:spacing w:line="360" w:lineRule="auto"/>
        <w:jc w:val="both"/>
        <w:rPr>
          <w:rFonts w:ascii="VW Text" w:hAnsi="VW Text"/>
          <w:color w:val="000000" w:themeColor="text1"/>
          <w:lang w:val="de-DE"/>
        </w:rPr>
      </w:pPr>
      <w:bookmarkStart w:id="48" w:name="_Toc62063759"/>
      <w:bookmarkStart w:id="49" w:name="_Toc126320170"/>
      <w:r w:rsidRPr="00B01E3B">
        <w:rPr>
          <w:rFonts w:ascii="VW Text" w:hAnsi="VW Text"/>
          <w:color w:val="000000" w:themeColor="text1"/>
          <w:lang w:val="de-DE"/>
        </w:rPr>
        <w:t>4.</w:t>
      </w:r>
      <w:r w:rsidR="00222FD4" w:rsidRPr="00B01E3B">
        <w:rPr>
          <w:rFonts w:ascii="VW Text" w:hAnsi="VW Text"/>
          <w:color w:val="000000" w:themeColor="text1"/>
          <w:lang w:val="de-DE"/>
        </w:rPr>
        <w:t>3</w:t>
      </w:r>
      <w:r w:rsidRPr="00B01E3B">
        <w:rPr>
          <w:rFonts w:ascii="VW Text" w:hAnsi="VW Text"/>
          <w:color w:val="000000" w:themeColor="text1"/>
          <w:lang w:val="de-DE"/>
        </w:rPr>
        <w:tab/>
        <w:t>Ausblick</w:t>
      </w:r>
      <w:bookmarkEnd w:id="48"/>
      <w:bookmarkEnd w:id="49"/>
    </w:p>
    <w:p w14:paraId="1BDC50C2" w14:textId="77777777" w:rsidR="00994459" w:rsidRPr="00EA56AD" w:rsidRDefault="00994459" w:rsidP="00994459">
      <w:pPr>
        <w:rPr>
          <w:color w:val="FFD966" w:themeColor="accent4" w:themeTint="99"/>
          <w:lang w:val="de-DE"/>
        </w:rPr>
      </w:pPr>
    </w:p>
    <w:p w14:paraId="42EA2AD8" w14:textId="4324EB17" w:rsidR="008808D7" w:rsidRDefault="00B3008E" w:rsidP="008F58DF">
      <w:pPr>
        <w:spacing w:line="360" w:lineRule="auto"/>
        <w:jc w:val="both"/>
        <w:rPr>
          <w:color w:val="000000" w:themeColor="text1"/>
          <w:sz w:val="24"/>
          <w:szCs w:val="24"/>
          <w:lang w:val="de-DE"/>
        </w:rPr>
      </w:pPr>
      <w:r>
        <w:rPr>
          <w:color w:val="000000" w:themeColor="text1"/>
          <w:sz w:val="24"/>
          <w:szCs w:val="24"/>
          <w:lang w:val="de-DE"/>
        </w:rPr>
        <w:t xml:space="preserve">Obwohl alle Anforderungen an die Software erfüllt </w:t>
      </w:r>
      <w:proofErr w:type="gramStart"/>
      <w:r>
        <w:rPr>
          <w:color w:val="000000" w:themeColor="text1"/>
          <w:sz w:val="24"/>
          <w:szCs w:val="24"/>
          <w:lang w:val="de-DE"/>
        </w:rPr>
        <w:t>wurden</w:t>
      </w:r>
      <w:proofErr w:type="gramEnd"/>
      <w:r>
        <w:rPr>
          <w:color w:val="000000" w:themeColor="text1"/>
          <w:sz w:val="24"/>
          <w:szCs w:val="24"/>
          <w:lang w:val="de-DE"/>
        </w:rPr>
        <w:t xml:space="preserve"> konnten, gibt es weiteres Verbesserungspotenzial sowie </w:t>
      </w:r>
      <w:r w:rsidR="000322D0" w:rsidRPr="00B01E3B">
        <w:rPr>
          <w:color w:val="000000" w:themeColor="text1"/>
          <w:sz w:val="24"/>
          <w:szCs w:val="24"/>
          <w:lang w:val="de-DE"/>
        </w:rPr>
        <w:t xml:space="preserve">weitere Funktionen </w:t>
      </w:r>
      <w:r>
        <w:rPr>
          <w:color w:val="000000" w:themeColor="text1"/>
          <w:sz w:val="24"/>
          <w:szCs w:val="24"/>
          <w:lang w:val="de-DE"/>
        </w:rPr>
        <w:t>die eine sehr sinnvolle Erweiterung für die Anwendung darstellen könnten</w:t>
      </w:r>
      <w:r w:rsidR="002101C5" w:rsidRPr="00B01E3B">
        <w:rPr>
          <w:color w:val="000000" w:themeColor="text1"/>
          <w:sz w:val="24"/>
          <w:szCs w:val="24"/>
          <w:lang w:val="de-DE"/>
        </w:rPr>
        <w:t xml:space="preserve">. </w:t>
      </w:r>
      <w:r>
        <w:rPr>
          <w:color w:val="000000" w:themeColor="text1"/>
          <w:sz w:val="24"/>
          <w:szCs w:val="24"/>
          <w:lang w:val="de-DE"/>
        </w:rPr>
        <w:t xml:space="preserve"> </w:t>
      </w:r>
    </w:p>
    <w:p w14:paraId="7A5BA845" w14:textId="0D3E01CF" w:rsidR="00B3008E" w:rsidRDefault="00B3008E" w:rsidP="008F58DF">
      <w:pPr>
        <w:spacing w:line="360" w:lineRule="auto"/>
        <w:jc w:val="both"/>
        <w:rPr>
          <w:color w:val="000000" w:themeColor="text1"/>
          <w:sz w:val="24"/>
          <w:szCs w:val="24"/>
          <w:lang w:val="de-DE"/>
        </w:rPr>
      </w:pPr>
      <w:r>
        <w:rPr>
          <w:color w:val="000000" w:themeColor="text1"/>
          <w:sz w:val="24"/>
          <w:szCs w:val="24"/>
          <w:lang w:val="de-DE"/>
        </w:rPr>
        <w:t xml:space="preserve">Zunächst sollte die im Teil Implementierung beschrieben Problem bei der </w:t>
      </w:r>
      <w:proofErr w:type="spellStart"/>
      <w:r>
        <w:rPr>
          <w:color w:val="000000" w:themeColor="text1"/>
          <w:sz w:val="24"/>
          <w:szCs w:val="24"/>
          <w:lang w:val="de-DE"/>
        </w:rPr>
        <w:t>Persistierung</w:t>
      </w:r>
      <w:proofErr w:type="spellEnd"/>
      <w:r>
        <w:rPr>
          <w:color w:val="000000" w:themeColor="text1"/>
          <w:sz w:val="24"/>
          <w:szCs w:val="24"/>
          <w:lang w:val="de-DE"/>
        </w:rPr>
        <w:t xml:space="preserve"> der Produktionslinien gelöst werden. Dann wäre es sinnvoll </w:t>
      </w:r>
      <w:proofErr w:type="gramStart"/>
      <w:r>
        <w:rPr>
          <w:color w:val="000000" w:themeColor="text1"/>
          <w:sz w:val="24"/>
          <w:szCs w:val="24"/>
          <w:lang w:val="de-DE"/>
        </w:rPr>
        <w:t>die folgenden weiteren Feature</w:t>
      </w:r>
      <w:proofErr w:type="gramEnd"/>
      <w:r>
        <w:rPr>
          <w:color w:val="000000" w:themeColor="text1"/>
          <w:sz w:val="24"/>
          <w:szCs w:val="24"/>
          <w:lang w:val="de-DE"/>
        </w:rPr>
        <w:t xml:space="preserve"> zu implementieren die aufgrund der Kürze der Zeit nur vorbereitet aber nicht umgesetzt werden konnten:</w:t>
      </w:r>
    </w:p>
    <w:p w14:paraId="64073E94" w14:textId="1ED80B1D" w:rsid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Eine Simulation kann pausiert und fortgesetzt werden.</w:t>
      </w:r>
    </w:p>
    <w:p w14:paraId="612F11C1" w14:textId="3FB0E8D3" w:rsid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Eine Simulation kann nachträglich angepasst werden.</w:t>
      </w:r>
    </w:p>
    <w:p w14:paraId="00E0C8BD" w14:textId="2CF2B3BB" w:rsid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Ressourcen können nachträglich angepasst werden.</w:t>
      </w:r>
    </w:p>
    <w:p w14:paraId="71901635" w14:textId="095F1C26" w:rsidR="00B3008E" w:rsidRPr="00B3008E" w:rsidRDefault="00B3008E" w:rsidP="00B3008E">
      <w:pPr>
        <w:pStyle w:val="Listenabsatz"/>
        <w:numPr>
          <w:ilvl w:val="0"/>
          <w:numId w:val="22"/>
        </w:numPr>
        <w:spacing w:line="360" w:lineRule="auto"/>
        <w:jc w:val="both"/>
        <w:rPr>
          <w:color w:val="000000" w:themeColor="text1"/>
          <w:sz w:val="24"/>
          <w:szCs w:val="24"/>
          <w:lang w:val="de-DE"/>
        </w:rPr>
      </w:pPr>
      <w:r>
        <w:rPr>
          <w:color w:val="000000" w:themeColor="text1"/>
          <w:sz w:val="24"/>
          <w:szCs w:val="24"/>
          <w:lang w:val="de-DE"/>
        </w:rPr>
        <w:t>Wenn mehrere Mitarbeiter einer Station zugeordnet werden, sollte sich die Verarbeitungsgeschwindigkeit dieser Station verbessern.</w:t>
      </w:r>
    </w:p>
    <w:p w14:paraId="5876E7D9" w14:textId="64A95BE0" w:rsidR="008808D7" w:rsidRPr="00B3008E" w:rsidRDefault="00B3008E" w:rsidP="00B3008E">
      <w:pPr>
        <w:widowControl/>
        <w:autoSpaceDE/>
        <w:autoSpaceDN/>
        <w:spacing w:after="160" w:line="259" w:lineRule="auto"/>
        <w:rPr>
          <w:rFonts w:eastAsiaTheme="majorEastAsia" w:cstheme="majorBidi"/>
          <w:color w:val="FFD966" w:themeColor="accent4" w:themeTint="99"/>
          <w:sz w:val="32"/>
          <w:szCs w:val="32"/>
          <w:lang w:val="de-DE"/>
        </w:rPr>
      </w:pPr>
      <w:bookmarkStart w:id="50" w:name="_Toc62063760"/>
      <w:r>
        <w:rPr>
          <w:color w:val="FFD966" w:themeColor="accent4" w:themeTint="99"/>
          <w:lang w:val="de-DE"/>
        </w:rPr>
        <w:br w:type="page"/>
      </w:r>
    </w:p>
    <w:p w14:paraId="0813F909" w14:textId="447154E4" w:rsidR="00DF7802" w:rsidRPr="009E55F2" w:rsidRDefault="00634DC1" w:rsidP="002C2E8D">
      <w:pPr>
        <w:pStyle w:val="berschrift1"/>
        <w:spacing w:line="360" w:lineRule="auto"/>
        <w:jc w:val="both"/>
        <w:rPr>
          <w:rFonts w:ascii="VW Text" w:hAnsi="VW Text"/>
          <w:color w:val="000000" w:themeColor="text1"/>
          <w:lang w:val="de-DE"/>
        </w:rPr>
      </w:pPr>
      <w:bookmarkStart w:id="51" w:name="_Toc126320171"/>
      <w:r w:rsidRPr="009E55F2">
        <w:rPr>
          <w:rFonts w:ascii="VW Text" w:hAnsi="VW Text"/>
          <w:color w:val="000000" w:themeColor="text1"/>
          <w:lang w:val="de-DE"/>
        </w:rPr>
        <w:lastRenderedPageBreak/>
        <w:t>5.</w:t>
      </w:r>
      <w:r w:rsidRPr="009E55F2">
        <w:rPr>
          <w:rFonts w:ascii="VW Text" w:hAnsi="VW Text"/>
          <w:color w:val="000000" w:themeColor="text1"/>
          <w:lang w:val="de-DE"/>
        </w:rPr>
        <w:tab/>
        <w:t>Quellenverzeichnis</w:t>
      </w:r>
      <w:bookmarkEnd w:id="50"/>
      <w:bookmarkEnd w:id="51"/>
    </w:p>
    <w:p w14:paraId="60412D10" w14:textId="3A936913" w:rsidR="00634DC1" w:rsidRPr="009E55F2" w:rsidRDefault="00DF7802" w:rsidP="0013175E">
      <w:pPr>
        <w:pStyle w:val="berschrift2"/>
        <w:spacing w:line="360" w:lineRule="auto"/>
        <w:jc w:val="both"/>
        <w:rPr>
          <w:rFonts w:ascii="VW Text" w:hAnsi="VW Text"/>
          <w:color w:val="000000" w:themeColor="text1"/>
          <w:lang w:val="de-DE"/>
        </w:rPr>
      </w:pPr>
      <w:bookmarkStart w:id="52" w:name="_Toc62063762"/>
      <w:bookmarkStart w:id="53" w:name="_Toc126320172"/>
      <w:r w:rsidRPr="009E55F2">
        <w:rPr>
          <w:rFonts w:ascii="VW Text" w:hAnsi="VW Text"/>
          <w:color w:val="000000" w:themeColor="text1"/>
          <w:lang w:val="de-DE"/>
        </w:rPr>
        <w:t>5</w:t>
      </w:r>
      <w:r w:rsidR="002C2E8D" w:rsidRPr="009E55F2">
        <w:rPr>
          <w:rFonts w:ascii="VW Text" w:hAnsi="VW Text"/>
          <w:color w:val="000000" w:themeColor="text1"/>
          <w:lang w:val="de-DE"/>
        </w:rPr>
        <w:t>.1</w:t>
      </w:r>
      <w:r w:rsidR="00634DC1" w:rsidRPr="009E55F2">
        <w:rPr>
          <w:rFonts w:ascii="VW Text" w:hAnsi="VW Text"/>
          <w:color w:val="000000" w:themeColor="text1"/>
          <w:lang w:val="de-DE"/>
        </w:rPr>
        <w:tab/>
      </w:r>
      <w:r w:rsidR="00D037DA" w:rsidRPr="009E55F2">
        <w:rPr>
          <w:rFonts w:ascii="VW Text" w:hAnsi="VW Text"/>
          <w:color w:val="000000" w:themeColor="text1"/>
          <w:lang w:val="de-DE"/>
        </w:rPr>
        <w:t>Abbildungs</w:t>
      </w:r>
      <w:r w:rsidR="00634DC1" w:rsidRPr="009E55F2">
        <w:rPr>
          <w:rFonts w:ascii="VW Text" w:hAnsi="VW Text"/>
          <w:color w:val="000000" w:themeColor="text1"/>
          <w:lang w:val="de-DE"/>
        </w:rPr>
        <w:t>verzeichnis</w:t>
      </w:r>
      <w:bookmarkEnd w:id="52"/>
      <w:bookmarkEnd w:id="53"/>
    </w:p>
    <w:p w14:paraId="213E3799" w14:textId="1D2BD3BB" w:rsidR="008E3424" w:rsidRDefault="00BF0956">
      <w:pPr>
        <w:pStyle w:val="Abbildungsverzeichnis"/>
        <w:tabs>
          <w:tab w:val="right" w:leader="dot" w:pos="9016"/>
        </w:tabs>
        <w:rPr>
          <w:rFonts w:asciiTheme="minorHAnsi" w:eastAsiaTheme="minorEastAsia" w:hAnsiTheme="minorHAnsi" w:cstheme="minorBidi"/>
          <w:noProof/>
          <w:sz w:val="24"/>
          <w:szCs w:val="24"/>
          <w:lang w:val="de-DE" w:eastAsia="de-DE"/>
        </w:rPr>
      </w:pPr>
      <w:r w:rsidRPr="009E55F2">
        <w:rPr>
          <w:color w:val="000000" w:themeColor="text1"/>
          <w:lang w:val="de-DE"/>
        </w:rPr>
        <w:fldChar w:fldCharType="begin"/>
      </w:r>
      <w:r w:rsidRPr="009E55F2">
        <w:rPr>
          <w:color w:val="000000" w:themeColor="text1"/>
          <w:lang w:val="de-DE"/>
        </w:rPr>
        <w:instrText xml:space="preserve"> TOC \h \z \c "Abbildung" </w:instrText>
      </w:r>
      <w:r w:rsidRPr="009E55F2">
        <w:rPr>
          <w:color w:val="000000" w:themeColor="text1"/>
          <w:lang w:val="de-DE"/>
        </w:rPr>
        <w:fldChar w:fldCharType="separate"/>
      </w:r>
      <w:hyperlink w:anchor="_Toc126322585" w:history="1">
        <w:r w:rsidR="008E3424" w:rsidRPr="001E0840">
          <w:rPr>
            <w:rStyle w:val="Hyperlink"/>
            <w:noProof/>
          </w:rPr>
          <w:t>Abbildung 1: Startseite</w:t>
        </w:r>
        <w:r w:rsidR="008E3424">
          <w:rPr>
            <w:noProof/>
            <w:webHidden/>
          </w:rPr>
          <w:tab/>
        </w:r>
        <w:r w:rsidR="008E3424">
          <w:rPr>
            <w:noProof/>
            <w:webHidden/>
          </w:rPr>
          <w:fldChar w:fldCharType="begin"/>
        </w:r>
        <w:r w:rsidR="008E3424">
          <w:rPr>
            <w:noProof/>
            <w:webHidden/>
          </w:rPr>
          <w:instrText xml:space="preserve"> PAGEREF _Toc126322585 \h </w:instrText>
        </w:r>
        <w:r w:rsidR="008E3424">
          <w:rPr>
            <w:noProof/>
            <w:webHidden/>
          </w:rPr>
        </w:r>
        <w:r w:rsidR="008E3424">
          <w:rPr>
            <w:noProof/>
            <w:webHidden/>
          </w:rPr>
          <w:fldChar w:fldCharType="separate"/>
        </w:r>
        <w:r w:rsidR="008E3424">
          <w:rPr>
            <w:noProof/>
            <w:webHidden/>
          </w:rPr>
          <w:t>5</w:t>
        </w:r>
        <w:r w:rsidR="008E3424">
          <w:rPr>
            <w:noProof/>
            <w:webHidden/>
          </w:rPr>
          <w:fldChar w:fldCharType="end"/>
        </w:r>
      </w:hyperlink>
    </w:p>
    <w:p w14:paraId="6AE7BA8D" w14:textId="2A54B1B1"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6" w:history="1">
        <w:r w:rsidRPr="001E0840">
          <w:rPr>
            <w:rStyle w:val="Hyperlink"/>
            <w:noProof/>
          </w:rPr>
          <w:t>Abbildung 2: Produktionsstraße erstellen</w:t>
        </w:r>
        <w:r>
          <w:rPr>
            <w:noProof/>
            <w:webHidden/>
          </w:rPr>
          <w:tab/>
        </w:r>
        <w:r>
          <w:rPr>
            <w:noProof/>
            <w:webHidden/>
          </w:rPr>
          <w:fldChar w:fldCharType="begin"/>
        </w:r>
        <w:r>
          <w:rPr>
            <w:noProof/>
            <w:webHidden/>
          </w:rPr>
          <w:instrText xml:space="preserve"> PAGEREF _Toc126322586 \h </w:instrText>
        </w:r>
        <w:r>
          <w:rPr>
            <w:noProof/>
            <w:webHidden/>
          </w:rPr>
        </w:r>
        <w:r>
          <w:rPr>
            <w:noProof/>
            <w:webHidden/>
          </w:rPr>
          <w:fldChar w:fldCharType="separate"/>
        </w:r>
        <w:r>
          <w:rPr>
            <w:noProof/>
            <w:webHidden/>
          </w:rPr>
          <w:t>6</w:t>
        </w:r>
        <w:r>
          <w:rPr>
            <w:noProof/>
            <w:webHidden/>
          </w:rPr>
          <w:fldChar w:fldCharType="end"/>
        </w:r>
      </w:hyperlink>
    </w:p>
    <w:p w14:paraId="56ECA87C" w14:textId="75E497F7"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7" w:history="1">
        <w:r w:rsidRPr="001E0840">
          <w:rPr>
            <w:rStyle w:val="Hyperlink"/>
            <w:noProof/>
          </w:rPr>
          <w:t>Abbildung 3: Ressource erstellen</w:t>
        </w:r>
        <w:r>
          <w:rPr>
            <w:noProof/>
            <w:webHidden/>
          </w:rPr>
          <w:tab/>
        </w:r>
        <w:r>
          <w:rPr>
            <w:noProof/>
            <w:webHidden/>
          </w:rPr>
          <w:fldChar w:fldCharType="begin"/>
        </w:r>
        <w:r>
          <w:rPr>
            <w:noProof/>
            <w:webHidden/>
          </w:rPr>
          <w:instrText xml:space="preserve"> PAGEREF _Toc126322587 \h </w:instrText>
        </w:r>
        <w:r>
          <w:rPr>
            <w:noProof/>
            <w:webHidden/>
          </w:rPr>
        </w:r>
        <w:r>
          <w:rPr>
            <w:noProof/>
            <w:webHidden/>
          </w:rPr>
          <w:fldChar w:fldCharType="separate"/>
        </w:r>
        <w:r>
          <w:rPr>
            <w:noProof/>
            <w:webHidden/>
          </w:rPr>
          <w:t>6</w:t>
        </w:r>
        <w:r>
          <w:rPr>
            <w:noProof/>
            <w:webHidden/>
          </w:rPr>
          <w:fldChar w:fldCharType="end"/>
        </w:r>
      </w:hyperlink>
    </w:p>
    <w:p w14:paraId="5008813A" w14:textId="68FF697A"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8" w:history="1">
        <w:r w:rsidRPr="001E0840">
          <w:rPr>
            <w:rStyle w:val="Hyperlink"/>
            <w:noProof/>
          </w:rPr>
          <w:t>Abbildung 4: ER-Diagramm der Datenstruktur</w:t>
        </w:r>
        <w:r>
          <w:rPr>
            <w:noProof/>
            <w:webHidden/>
          </w:rPr>
          <w:tab/>
        </w:r>
        <w:r>
          <w:rPr>
            <w:noProof/>
            <w:webHidden/>
          </w:rPr>
          <w:fldChar w:fldCharType="begin"/>
        </w:r>
        <w:r>
          <w:rPr>
            <w:noProof/>
            <w:webHidden/>
          </w:rPr>
          <w:instrText xml:space="preserve"> PAGEREF _Toc126322588 \h </w:instrText>
        </w:r>
        <w:r>
          <w:rPr>
            <w:noProof/>
            <w:webHidden/>
          </w:rPr>
        </w:r>
        <w:r>
          <w:rPr>
            <w:noProof/>
            <w:webHidden/>
          </w:rPr>
          <w:fldChar w:fldCharType="separate"/>
        </w:r>
        <w:r>
          <w:rPr>
            <w:noProof/>
            <w:webHidden/>
          </w:rPr>
          <w:t>9</w:t>
        </w:r>
        <w:r>
          <w:rPr>
            <w:noProof/>
            <w:webHidden/>
          </w:rPr>
          <w:fldChar w:fldCharType="end"/>
        </w:r>
      </w:hyperlink>
    </w:p>
    <w:p w14:paraId="71526249" w14:textId="04D07484"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89" w:history="1">
        <w:r w:rsidRPr="001E0840">
          <w:rPr>
            <w:rStyle w:val="Hyperlink"/>
            <w:noProof/>
          </w:rPr>
          <w:t>Abbildung 5:  Start</w:t>
        </w:r>
        <w:r w:rsidRPr="001E0840">
          <w:rPr>
            <w:rStyle w:val="Hyperlink"/>
            <w:noProof/>
          </w:rPr>
          <w:t>s</w:t>
        </w:r>
        <w:r w:rsidRPr="001E0840">
          <w:rPr>
            <w:rStyle w:val="Hyperlink"/>
            <w:noProof/>
          </w:rPr>
          <w:t>eite</w:t>
        </w:r>
        <w:r>
          <w:rPr>
            <w:noProof/>
            <w:webHidden/>
          </w:rPr>
          <w:tab/>
        </w:r>
        <w:r>
          <w:rPr>
            <w:noProof/>
            <w:webHidden/>
          </w:rPr>
          <w:fldChar w:fldCharType="begin"/>
        </w:r>
        <w:r>
          <w:rPr>
            <w:noProof/>
            <w:webHidden/>
          </w:rPr>
          <w:instrText xml:space="preserve"> PAGEREF _Toc126322589 \h </w:instrText>
        </w:r>
        <w:r>
          <w:rPr>
            <w:noProof/>
            <w:webHidden/>
          </w:rPr>
        </w:r>
        <w:r>
          <w:rPr>
            <w:noProof/>
            <w:webHidden/>
          </w:rPr>
          <w:fldChar w:fldCharType="separate"/>
        </w:r>
        <w:r>
          <w:rPr>
            <w:noProof/>
            <w:webHidden/>
          </w:rPr>
          <w:t>10</w:t>
        </w:r>
        <w:r>
          <w:rPr>
            <w:noProof/>
            <w:webHidden/>
          </w:rPr>
          <w:fldChar w:fldCharType="end"/>
        </w:r>
      </w:hyperlink>
    </w:p>
    <w:p w14:paraId="00919105" w14:textId="63C37E43"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0" w:history="1">
        <w:r w:rsidRPr="001E0840">
          <w:rPr>
            <w:rStyle w:val="Hyperlink"/>
            <w:noProof/>
          </w:rPr>
          <w:t>Abbildung 6: Produktionsstraße anlegen</w:t>
        </w:r>
        <w:r>
          <w:rPr>
            <w:noProof/>
            <w:webHidden/>
          </w:rPr>
          <w:tab/>
        </w:r>
        <w:r>
          <w:rPr>
            <w:noProof/>
            <w:webHidden/>
          </w:rPr>
          <w:fldChar w:fldCharType="begin"/>
        </w:r>
        <w:r>
          <w:rPr>
            <w:noProof/>
            <w:webHidden/>
          </w:rPr>
          <w:instrText xml:space="preserve"> PAGEREF _Toc126322590 \h </w:instrText>
        </w:r>
        <w:r>
          <w:rPr>
            <w:noProof/>
            <w:webHidden/>
          </w:rPr>
        </w:r>
        <w:r>
          <w:rPr>
            <w:noProof/>
            <w:webHidden/>
          </w:rPr>
          <w:fldChar w:fldCharType="separate"/>
        </w:r>
        <w:r>
          <w:rPr>
            <w:noProof/>
            <w:webHidden/>
          </w:rPr>
          <w:t>11</w:t>
        </w:r>
        <w:r>
          <w:rPr>
            <w:noProof/>
            <w:webHidden/>
          </w:rPr>
          <w:fldChar w:fldCharType="end"/>
        </w:r>
      </w:hyperlink>
    </w:p>
    <w:p w14:paraId="6B752217" w14:textId="61A68BFF"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1" w:history="1">
        <w:r w:rsidRPr="001E0840">
          <w:rPr>
            <w:rStyle w:val="Hyperlink"/>
            <w:noProof/>
          </w:rPr>
          <w:t>Abbildung 7: Auswahl von Komponenten</w:t>
        </w:r>
        <w:r>
          <w:rPr>
            <w:noProof/>
            <w:webHidden/>
          </w:rPr>
          <w:tab/>
        </w:r>
        <w:r>
          <w:rPr>
            <w:noProof/>
            <w:webHidden/>
          </w:rPr>
          <w:fldChar w:fldCharType="begin"/>
        </w:r>
        <w:r>
          <w:rPr>
            <w:noProof/>
            <w:webHidden/>
          </w:rPr>
          <w:instrText xml:space="preserve"> PAGEREF _Toc126322591 \h </w:instrText>
        </w:r>
        <w:r>
          <w:rPr>
            <w:noProof/>
            <w:webHidden/>
          </w:rPr>
        </w:r>
        <w:r>
          <w:rPr>
            <w:noProof/>
            <w:webHidden/>
          </w:rPr>
          <w:fldChar w:fldCharType="separate"/>
        </w:r>
        <w:r>
          <w:rPr>
            <w:noProof/>
            <w:webHidden/>
          </w:rPr>
          <w:t>13</w:t>
        </w:r>
        <w:r>
          <w:rPr>
            <w:noProof/>
            <w:webHidden/>
          </w:rPr>
          <w:fldChar w:fldCharType="end"/>
        </w:r>
      </w:hyperlink>
    </w:p>
    <w:p w14:paraId="3F6AA52A" w14:textId="07A9ABD2" w:rsidR="00634DC1" w:rsidRPr="009E55F2" w:rsidRDefault="00BF0956" w:rsidP="00BF0956">
      <w:pPr>
        <w:pStyle w:val="Abbildungsverzeichnis"/>
        <w:tabs>
          <w:tab w:val="right" w:leader="dot" w:pos="9016"/>
        </w:tabs>
        <w:rPr>
          <w:color w:val="000000" w:themeColor="text1"/>
          <w:sz w:val="24"/>
          <w:szCs w:val="24"/>
          <w:lang w:val="de-DE"/>
        </w:rPr>
      </w:pPr>
      <w:r w:rsidRPr="009E55F2">
        <w:rPr>
          <w:color w:val="000000" w:themeColor="text1"/>
          <w:lang w:val="de-DE"/>
        </w:rPr>
        <w:fldChar w:fldCharType="end"/>
      </w:r>
    </w:p>
    <w:p w14:paraId="6AC1C6BC" w14:textId="28CF8AB6" w:rsidR="00634DC1" w:rsidRPr="009E55F2" w:rsidRDefault="00DF7802" w:rsidP="00DF7802">
      <w:pPr>
        <w:pStyle w:val="berschrift2"/>
        <w:spacing w:line="360" w:lineRule="auto"/>
        <w:jc w:val="both"/>
        <w:rPr>
          <w:rFonts w:ascii="VW Text" w:hAnsi="VW Text"/>
          <w:color w:val="000000" w:themeColor="text1"/>
          <w:lang w:val="de-DE"/>
        </w:rPr>
      </w:pPr>
      <w:bookmarkStart w:id="54" w:name="_Toc62063763"/>
      <w:bookmarkStart w:id="55" w:name="_Toc126320173"/>
      <w:r w:rsidRPr="009E55F2">
        <w:rPr>
          <w:rFonts w:ascii="VW Text" w:hAnsi="VW Text"/>
          <w:color w:val="000000" w:themeColor="text1"/>
          <w:lang w:val="de-DE"/>
        </w:rPr>
        <w:t>5</w:t>
      </w:r>
      <w:r w:rsidR="00634DC1" w:rsidRPr="009E55F2">
        <w:rPr>
          <w:rFonts w:ascii="VW Text" w:hAnsi="VW Text"/>
          <w:color w:val="000000" w:themeColor="text1"/>
          <w:lang w:val="de-DE"/>
        </w:rPr>
        <w:t>.</w:t>
      </w:r>
      <w:r w:rsidR="002C2E8D" w:rsidRPr="009E55F2">
        <w:rPr>
          <w:rFonts w:ascii="VW Text" w:hAnsi="VW Text"/>
          <w:color w:val="000000" w:themeColor="text1"/>
          <w:lang w:val="de-DE"/>
        </w:rPr>
        <w:t>2</w:t>
      </w:r>
      <w:r w:rsidR="00634DC1" w:rsidRPr="009E55F2">
        <w:rPr>
          <w:rFonts w:ascii="VW Text" w:hAnsi="VW Text"/>
          <w:color w:val="000000" w:themeColor="text1"/>
          <w:lang w:val="de-DE"/>
        </w:rPr>
        <w:tab/>
        <w:t>Tabellenverzeichnis</w:t>
      </w:r>
      <w:bookmarkEnd w:id="54"/>
      <w:bookmarkEnd w:id="55"/>
    </w:p>
    <w:p w14:paraId="0DB47E2A" w14:textId="70F8C8BF" w:rsidR="008E3424" w:rsidRDefault="000849A5">
      <w:pPr>
        <w:pStyle w:val="Abbildungsverzeichnis"/>
        <w:tabs>
          <w:tab w:val="right" w:leader="dot" w:pos="9016"/>
        </w:tabs>
        <w:rPr>
          <w:rFonts w:asciiTheme="minorHAnsi" w:eastAsiaTheme="minorEastAsia" w:hAnsiTheme="minorHAnsi" w:cstheme="minorBidi"/>
          <w:noProof/>
          <w:sz w:val="24"/>
          <w:szCs w:val="24"/>
          <w:lang w:val="de-DE" w:eastAsia="de-DE"/>
        </w:rPr>
      </w:pPr>
      <w:r w:rsidRPr="009E55F2">
        <w:rPr>
          <w:color w:val="000000" w:themeColor="text1"/>
          <w:lang w:val="de-DE"/>
        </w:rPr>
        <w:fldChar w:fldCharType="begin"/>
      </w:r>
      <w:r w:rsidRPr="009E55F2">
        <w:rPr>
          <w:color w:val="000000" w:themeColor="text1"/>
          <w:lang w:val="de-DE"/>
        </w:rPr>
        <w:instrText xml:space="preserve"> TOC \h \z \c "Tabelle" </w:instrText>
      </w:r>
      <w:r w:rsidRPr="009E55F2">
        <w:rPr>
          <w:color w:val="000000" w:themeColor="text1"/>
          <w:lang w:val="de-DE"/>
        </w:rPr>
        <w:fldChar w:fldCharType="separate"/>
      </w:r>
      <w:hyperlink w:anchor="_Toc126322592" w:history="1">
        <w:r w:rsidR="008E3424" w:rsidRPr="008B70D5">
          <w:rPr>
            <w:rStyle w:val="Hyperlink"/>
            <w:noProof/>
          </w:rPr>
          <w:t>Tabelle 1: Grobe Zeitplanung</w:t>
        </w:r>
        <w:r w:rsidR="008E3424">
          <w:rPr>
            <w:noProof/>
            <w:webHidden/>
          </w:rPr>
          <w:tab/>
        </w:r>
        <w:r w:rsidR="008E3424">
          <w:rPr>
            <w:noProof/>
            <w:webHidden/>
          </w:rPr>
          <w:fldChar w:fldCharType="begin"/>
        </w:r>
        <w:r w:rsidR="008E3424">
          <w:rPr>
            <w:noProof/>
            <w:webHidden/>
          </w:rPr>
          <w:instrText xml:space="preserve"> PAGEREF _Toc126322592 \h </w:instrText>
        </w:r>
        <w:r w:rsidR="008E3424">
          <w:rPr>
            <w:noProof/>
            <w:webHidden/>
          </w:rPr>
        </w:r>
        <w:r w:rsidR="008E3424">
          <w:rPr>
            <w:noProof/>
            <w:webHidden/>
          </w:rPr>
          <w:fldChar w:fldCharType="separate"/>
        </w:r>
        <w:r w:rsidR="008E3424">
          <w:rPr>
            <w:noProof/>
            <w:webHidden/>
          </w:rPr>
          <w:t>4</w:t>
        </w:r>
        <w:r w:rsidR="008E3424">
          <w:rPr>
            <w:noProof/>
            <w:webHidden/>
          </w:rPr>
          <w:fldChar w:fldCharType="end"/>
        </w:r>
      </w:hyperlink>
    </w:p>
    <w:p w14:paraId="6058CA5A" w14:textId="3EF637B0"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3" w:history="1">
        <w:r w:rsidRPr="008B70D5">
          <w:rPr>
            <w:rStyle w:val="Hyperlink"/>
            <w:noProof/>
          </w:rPr>
          <w:t>Tabelle 2: Klasse ProductionLine</w:t>
        </w:r>
        <w:r>
          <w:rPr>
            <w:noProof/>
            <w:webHidden/>
          </w:rPr>
          <w:tab/>
        </w:r>
        <w:r>
          <w:rPr>
            <w:noProof/>
            <w:webHidden/>
          </w:rPr>
          <w:fldChar w:fldCharType="begin"/>
        </w:r>
        <w:r>
          <w:rPr>
            <w:noProof/>
            <w:webHidden/>
          </w:rPr>
          <w:instrText xml:space="preserve"> PAGEREF _Toc126322593 \h </w:instrText>
        </w:r>
        <w:r>
          <w:rPr>
            <w:noProof/>
            <w:webHidden/>
          </w:rPr>
        </w:r>
        <w:r>
          <w:rPr>
            <w:noProof/>
            <w:webHidden/>
          </w:rPr>
          <w:fldChar w:fldCharType="separate"/>
        </w:r>
        <w:r>
          <w:rPr>
            <w:noProof/>
            <w:webHidden/>
          </w:rPr>
          <w:t>7</w:t>
        </w:r>
        <w:r>
          <w:rPr>
            <w:noProof/>
            <w:webHidden/>
          </w:rPr>
          <w:fldChar w:fldCharType="end"/>
        </w:r>
      </w:hyperlink>
    </w:p>
    <w:p w14:paraId="4957C845" w14:textId="08AE0667"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4" w:history="1">
        <w:r w:rsidRPr="008B70D5">
          <w:rPr>
            <w:rStyle w:val="Hyperlink"/>
            <w:noProof/>
          </w:rPr>
          <w:t>Tabelle 3 Klasse</w:t>
        </w:r>
        <w:r w:rsidRPr="008B70D5">
          <w:rPr>
            <w:rStyle w:val="Hyperlink"/>
            <w:noProof/>
          </w:rPr>
          <w:t xml:space="preserve"> </w:t>
        </w:r>
        <w:r w:rsidRPr="008B70D5">
          <w:rPr>
            <w:rStyle w:val="Hyperlink"/>
            <w:noProof/>
          </w:rPr>
          <w:t>ProductionLineComponent</w:t>
        </w:r>
        <w:r>
          <w:rPr>
            <w:noProof/>
            <w:webHidden/>
          </w:rPr>
          <w:tab/>
        </w:r>
        <w:r>
          <w:rPr>
            <w:noProof/>
            <w:webHidden/>
          </w:rPr>
          <w:fldChar w:fldCharType="begin"/>
        </w:r>
        <w:r>
          <w:rPr>
            <w:noProof/>
            <w:webHidden/>
          </w:rPr>
          <w:instrText xml:space="preserve"> PAGEREF _Toc126322594 \h </w:instrText>
        </w:r>
        <w:r>
          <w:rPr>
            <w:noProof/>
            <w:webHidden/>
          </w:rPr>
        </w:r>
        <w:r>
          <w:rPr>
            <w:noProof/>
            <w:webHidden/>
          </w:rPr>
          <w:fldChar w:fldCharType="separate"/>
        </w:r>
        <w:r>
          <w:rPr>
            <w:noProof/>
            <w:webHidden/>
          </w:rPr>
          <w:t>7</w:t>
        </w:r>
        <w:r>
          <w:rPr>
            <w:noProof/>
            <w:webHidden/>
          </w:rPr>
          <w:fldChar w:fldCharType="end"/>
        </w:r>
      </w:hyperlink>
    </w:p>
    <w:p w14:paraId="47AAD648" w14:textId="4B8B6407"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5" w:history="1">
        <w:r w:rsidRPr="008B70D5">
          <w:rPr>
            <w:rStyle w:val="Hyperlink"/>
            <w:noProof/>
            <w:lang w:val="de-DE"/>
          </w:rPr>
          <w:t>Tabelle 4: Klasse CarModel</w:t>
        </w:r>
        <w:r>
          <w:rPr>
            <w:noProof/>
            <w:webHidden/>
          </w:rPr>
          <w:tab/>
        </w:r>
        <w:r>
          <w:rPr>
            <w:noProof/>
            <w:webHidden/>
          </w:rPr>
          <w:fldChar w:fldCharType="begin"/>
        </w:r>
        <w:r>
          <w:rPr>
            <w:noProof/>
            <w:webHidden/>
          </w:rPr>
          <w:instrText xml:space="preserve"> PAGEREF _Toc126322595 \h </w:instrText>
        </w:r>
        <w:r>
          <w:rPr>
            <w:noProof/>
            <w:webHidden/>
          </w:rPr>
        </w:r>
        <w:r>
          <w:rPr>
            <w:noProof/>
            <w:webHidden/>
          </w:rPr>
          <w:fldChar w:fldCharType="separate"/>
        </w:r>
        <w:r>
          <w:rPr>
            <w:noProof/>
            <w:webHidden/>
          </w:rPr>
          <w:t>8</w:t>
        </w:r>
        <w:r>
          <w:rPr>
            <w:noProof/>
            <w:webHidden/>
          </w:rPr>
          <w:fldChar w:fldCharType="end"/>
        </w:r>
      </w:hyperlink>
    </w:p>
    <w:p w14:paraId="7FEB727A" w14:textId="63697C94" w:rsidR="008E3424" w:rsidRDefault="008E3424">
      <w:pPr>
        <w:pStyle w:val="Abbildungsverzeichnis"/>
        <w:tabs>
          <w:tab w:val="right" w:leader="dot" w:pos="9016"/>
        </w:tabs>
        <w:rPr>
          <w:rFonts w:asciiTheme="minorHAnsi" w:eastAsiaTheme="minorEastAsia" w:hAnsiTheme="minorHAnsi" w:cstheme="minorBidi"/>
          <w:noProof/>
          <w:sz w:val="24"/>
          <w:szCs w:val="24"/>
          <w:lang w:val="de-DE" w:eastAsia="de-DE"/>
        </w:rPr>
      </w:pPr>
      <w:hyperlink w:anchor="_Toc126322596" w:history="1">
        <w:r w:rsidRPr="008B70D5">
          <w:rPr>
            <w:rStyle w:val="Hyperlink"/>
            <w:noProof/>
            <w:lang w:val="de-DE"/>
          </w:rPr>
          <w:t>Tabelle 5: Klasse Employee</w:t>
        </w:r>
        <w:r>
          <w:rPr>
            <w:noProof/>
            <w:webHidden/>
          </w:rPr>
          <w:tab/>
        </w:r>
        <w:r>
          <w:rPr>
            <w:noProof/>
            <w:webHidden/>
          </w:rPr>
          <w:fldChar w:fldCharType="begin"/>
        </w:r>
        <w:r>
          <w:rPr>
            <w:noProof/>
            <w:webHidden/>
          </w:rPr>
          <w:instrText xml:space="preserve"> PAGEREF _Toc126322596 \h </w:instrText>
        </w:r>
        <w:r>
          <w:rPr>
            <w:noProof/>
            <w:webHidden/>
          </w:rPr>
        </w:r>
        <w:r>
          <w:rPr>
            <w:noProof/>
            <w:webHidden/>
          </w:rPr>
          <w:fldChar w:fldCharType="separate"/>
        </w:r>
        <w:r>
          <w:rPr>
            <w:noProof/>
            <w:webHidden/>
          </w:rPr>
          <w:t>8</w:t>
        </w:r>
        <w:r>
          <w:rPr>
            <w:noProof/>
            <w:webHidden/>
          </w:rPr>
          <w:fldChar w:fldCharType="end"/>
        </w:r>
      </w:hyperlink>
    </w:p>
    <w:p w14:paraId="26F200BA" w14:textId="0693A8DC" w:rsidR="00634DC1" w:rsidRPr="009E55F2" w:rsidRDefault="000849A5" w:rsidP="0013175E">
      <w:pPr>
        <w:spacing w:line="360" w:lineRule="auto"/>
        <w:jc w:val="both"/>
        <w:rPr>
          <w:color w:val="000000" w:themeColor="text1"/>
          <w:sz w:val="24"/>
          <w:szCs w:val="24"/>
          <w:lang w:val="de-DE"/>
        </w:rPr>
      </w:pPr>
      <w:r w:rsidRPr="009E55F2">
        <w:rPr>
          <w:color w:val="000000" w:themeColor="text1"/>
          <w:lang w:val="de-DE"/>
        </w:rPr>
        <w:fldChar w:fldCharType="end"/>
      </w:r>
    </w:p>
    <w:p w14:paraId="2D129EA9" w14:textId="7619A4F1" w:rsidR="00634DC1" w:rsidRPr="0020504C" w:rsidRDefault="002C2E8D" w:rsidP="005104DB">
      <w:pPr>
        <w:pStyle w:val="berschrift2"/>
        <w:spacing w:line="360" w:lineRule="auto"/>
        <w:jc w:val="both"/>
        <w:rPr>
          <w:rFonts w:ascii="VW Text" w:hAnsi="VW Text"/>
          <w:color w:val="000000" w:themeColor="text1"/>
        </w:rPr>
      </w:pPr>
      <w:bookmarkStart w:id="56" w:name="_6.3_Glossar"/>
      <w:bookmarkStart w:id="57" w:name="_5.4_Glossar"/>
      <w:bookmarkStart w:id="58" w:name="_Toc62063764"/>
      <w:bookmarkStart w:id="59" w:name="_Toc126320174"/>
      <w:bookmarkEnd w:id="56"/>
      <w:bookmarkEnd w:id="57"/>
      <w:r w:rsidRPr="0020504C">
        <w:rPr>
          <w:rFonts w:ascii="VW Text" w:hAnsi="VW Text"/>
          <w:color w:val="000000" w:themeColor="text1"/>
        </w:rPr>
        <w:t>5.3</w:t>
      </w:r>
      <w:r w:rsidR="00634DC1" w:rsidRPr="0020504C">
        <w:rPr>
          <w:rFonts w:ascii="VW Text" w:hAnsi="VW Text"/>
          <w:color w:val="000000" w:themeColor="text1"/>
        </w:rPr>
        <w:tab/>
      </w:r>
      <w:bookmarkEnd w:id="58"/>
      <w:proofErr w:type="spellStart"/>
      <w:r w:rsidR="005104DB" w:rsidRPr="0020504C">
        <w:rPr>
          <w:rFonts w:ascii="VW Text" w:hAnsi="VW Text"/>
          <w:color w:val="000000" w:themeColor="text1"/>
        </w:rPr>
        <w:t>Glossar</w:t>
      </w:r>
      <w:bookmarkEnd w:id="59"/>
      <w:proofErr w:type="spellEnd"/>
    </w:p>
    <w:p w14:paraId="0C8A40FB" w14:textId="26BA1A0F" w:rsidR="00BE5850" w:rsidRPr="0020504C" w:rsidRDefault="00BE5850" w:rsidP="00E56647">
      <w:pPr>
        <w:spacing w:line="360" w:lineRule="auto"/>
        <w:ind w:left="4248" w:hanging="4248"/>
        <w:jc w:val="both"/>
        <w:rPr>
          <w:color w:val="000000" w:themeColor="text1"/>
          <w:sz w:val="24"/>
          <w:szCs w:val="24"/>
        </w:rPr>
      </w:pPr>
    </w:p>
    <w:p w14:paraId="4C86770F" w14:textId="52EE0CEC" w:rsidR="009E55F2" w:rsidRPr="009E55F2" w:rsidRDefault="009E55F2" w:rsidP="00E56647">
      <w:pPr>
        <w:spacing w:line="360" w:lineRule="auto"/>
        <w:ind w:left="4248" w:hanging="4248"/>
        <w:jc w:val="both"/>
        <w:rPr>
          <w:color w:val="000000" w:themeColor="text1"/>
          <w:sz w:val="24"/>
          <w:szCs w:val="24"/>
        </w:rPr>
      </w:pPr>
      <w:r w:rsidRPr="009E55F2">
        <w:rPr>
          <w:color w:val="000000" w:themeColor="text1"/>
          <w:sz w:val="24"/>
          <w:szCs w:val="24"/>
        </w:rPr>
        <w:t>API</w:t>
      </w:r>
      <w:r w:rsidRPr="009E55F2">
        <w:rPr>
          <w:color w:val="000000" w:themeColor="text1"/>
          <w:sz w:val="24"/>
          <w:szCs w:val="24"/>
        </w:rPr>
        <w:tab/>
        <w:t>Application Programming Interface</w:t>
      </w:r>
    </w:p>
    <w:p w14:paraId="503FDD7F" w14:textId="77777777" w:rsidR="009E55F2" w:rsidRPr="009E55F2" w:rsidRDefault="009E55F2" w:rsidP="00E56647">
      <w:pPr>
        <w:spacing w:line="360" w:lineRule="auto"/>
        <w:ind w:left="4248" w:hanging="4248"/>
        <w:jc w:val="both"/>
        <w:rPr>
          <w:color w:val="000000" w:themeColor="text1"/>
          <w:sz w:val="24"/>
          <w:szCs w:val="24"/>
        </w:rPr>
      </w:pPr>
    </w:p>
    <w:p w14:paraId="3713D24A" w14:textId="35D841D6" w:rsidR="00AA34A4" w:rsidRPr="009E55F2" w:rsidRDefault="00AA34A4" w:rsidP="00E56647">
      <w:pPr>
        <w:spacing w:line="360" w:lineRule="auto"/>
        <w:ind w:left="4248" w:hanging="4248"/>
        <w:jc w:val="both"/>
        <w:rPr>
          <w:color w:val="000000" w:themeColor="text1"/>
          <w:sz w:val="24"/>
          <w:szCs w:val="24"/>
        </w:rPr>
      </w:pPr>
      <w:r w:rsidRPr="009E55F2">
        <w:rPr>
          <w:color w:val="000000" w:themeColor="text1"/>
          <w:sz w:val="24"/>
          <w:szCs w:val="24"/>
        </w:rPr>
        <w:t>Bug</w:t>
      </w:r>
      <w:r w:rsidRPr="009E55F2">
        <w:rPr>
          <w:color w:val="000000" w:themeColor="text1"/>
          <w:sz w:val="24"/>
          <w:szCs w:val="24"/>
        </w:rPr>
        <w:tab/>
      </w:r>
      <w:proofErr w:type="spellStart"/>
      <w:r w:rsidRPr="009E55F2">
        <w:rPr>
          <w:color w:val="000000" w:themeColor="text1"/>
          <w:sz w:val="24"/>
          <w:szCs w:val="24"/>
        </w:rPr>
        <w:t>Programmfehler</w:t>
      </w:r>
      <w:proofErr w:type="spellEnd"/>
    </w:p>
    <w:p w14:paraId="4B793CD9" w14:textId="77777777" w:rsidR="00E56647" w:rsidRPr="009E55F2" w:rsidRDefault="00E56647" w:rsidP="00E56647">
      <w:pPr>
        <w:spacing w:line="360" w:lineRule="auto"/>
        <w:ind w:left="4248" w:hanging="4248"/>
        <w:jc w:val="both"/>
        <w:rPr>
          <w:color w:val="000000" w:themeColor="text1"/>
          <w:sz w:val="24"/>
          <w:szCs w:val="24"/>
        </w:rPr>
      </w:pPr>
    </w:p>
    <w:p w14:paraId="361EB441" w14:textId="42507B57" w:rsidR="00E97EAA" w:rsidRPr="009E55F2" w:rsidRDefault="00E56647" w:rsidP="00F27875">
      <w:pPr>
        <w:spacing w:line="360" w:lineRule="auto"/>
        <w:ind w:left="4248" w:hanging="4248"/>
        <w:jc w:val="both"/>
        <w:rPr>
          <w:color w:val="000000" w:themeColor="text1"/>
          <w:sz w:val="24"/>
          <w:szCs w:val="24"/>
          <w:lang w:val="de-DE"/>
        </w:rPr>
      </w:pPr>
      <w:r w:rsidRPr="009E55F2">
        <w:rPr>
          <w:color w:val="000000" w:themeColor="text1"/>
          <w:sz w:val="24"/>
          <w:szCs w:val="24"/>
          <w:lang w:val="de-DE"/>
        </w:rPr>
        <w:t>Bug Fixing</w:t>
      </w:r>
      <w:r w:rsidRPr="009E55F2">
        <w:rPr>
          <w:color w:val="000000" w:themeColor="text1"/>
          <w:sz w:val="24"/>
          <w:szCs w:val="24"/>
          <w:lang w:val="de-DE"/>
        </w:rPr>
        <w:tab/>
      </w:r>
      <w:r w:rsidR="00F27875" w:rsidRPr="009E55F2">
        <w:rPr>
          <w:color w:val="000000" w:themeColor="text1"/>
          <w:sz w:val="24"/>
          <w:szCs w:val="24"/>
          <w:lang w:val="de-DE"/>
        </w:rPr>
        <w:t>Beheben</w:t>
      </w:r>
      <w:r w:rsidR="002C2E8D" w:rsidRPr="009E55F2">
        <w:rPr>
          <w:color w:val="000000" w:themeColor="text1"/>
          <w:sz w:val="24"/>
          <w:szCs w:val="24"/>
          <w:lang w:val="de-DE"/>
        </w:rPr>
        <w:t xml:space="preserve"> von Programmfehlern</w:t>
      </w:r>
    </w:p>
    <w:p w14:paraId="0CC120E4" w14:textId="1B28676E" w:rsidR="00D40D03" w:rsidRPr="009E55F2" w:rsidRDefault="00D40D03" w:rsidP="00657DCC">
      <w:pPr>
        <w:spacing w:line="360" w:lineRule="auto"/>
        <w:jc w:val="both"/>
        <w:rPr>
          <w:color w:val="000000" w:themeColor="text1"/>
          <w:sz w:val="24"/>
          <w:szCs w:val="24"/>
          <w:lang w:val="de-DE"/>
        </w:rPr>
      </w:pPr>
    </w:p>
    <w:p w14:paraId="7814B303" w14:textId="58E7982C" w:rsidR="00D40D03" w:rsidRPr="009E55F2" w:rsidRDefault="00D40D03" w:rsidP="00E56647">
      <w:pPr>
        <w:spacing w:line="360" w:lineRule="auto"/>
        <w:ind w:left="4248" w:hanging="4248"/>
        <w:jc w:val="both"/>
        <w:rPr>
          <w:color w:val="000000" w:themeColor="text1"/>
          <w:sz w:val="24"/>
          <w:szCs w:val="24"/>
          <w:lang w:val="de-DE"/>
        </w:rPr>
      </w:pPr>
      <w:r w:rsidRPr="009E55F2">
        <w:rPr>
          <w:color w:val="000000" w:themeColor="text1"/>
          <w:sz w:val="24"/>
          <w:szCs w:val="24"/>
          <w:lang w:val="de-DE"/>
        </w:rPr>
        <w:t>MVC Pattern</w:t>
      </w:r>
      <w:r w:rsidRPr="009E55F2">
        <w:rPr>
          <w:color w:val="000000" w:themeColor="text1"/>
          <w:sz w:val="24"/>
          <w:szCs w:val="24"/>
          <w:lang w:val="de-DE"/>
        </w:rPr>
        <w:tab/>
        <w:t>Model-View-Controller Pattern.</w:t>
      </w:r>
    </w:p>
    <w:p w14:paraId="295EF788" w14:textId="543D9CC8" w:rsidR="00E56647" w:rsidRPr="009E55F2" w:rsidRDefault="00E56647" w:rsidP="00E56647">
      <w:pPr>
        <w:spacing w:line="360" w:lineRule="auto"/>
        <w:ind w:left="4248" w:hanging="4248"/>
        <w:jc w:val="both"/>
        <w:rPr>
          <w:color w:val="000000" w:themeColor="text1"/>
          <w:sz w:val="24"/>
          <w:szCs w:val="24"/>
          <w:lang w:val="de-DE"/>
        </w:rPr>
      </w:pPr>
    </w:p>
    <w:p w14:paraId="568B40CE" w14:textId="11729B4B" w:rsidR="00071FD1" w:rsidRPr="009E55F2" w:rsidRDefault="00BE5850" w:rsidP="009E55F2">
      <w:pPr>
        <w:spacing w:line="360" w:lineRule="auto"/>
        <w:ind w:left="4248" w:hanging="4248"/>
        <w:jc w:val="both"/>
        <w:rPr>
          <w:color w:val="000000" w:themeColor="text1"/>
          <w:sz w:val="24"/>
          <w:szCs w:val="24"/>
          <w:lang w:val="de-DE"/>
        </w:rPr>
      </w:pPr>
      <w:proofErr w:type="spellStart"/>
      <w:r w:rsidRPr="009E55F2">
        <w:rPr>
          <w:color w:val="000000" w:themeColor="text1"/>
          <w:sz w:val="24"/>
          <w:szCs w:val="24"/>
          <w:lang w:val="de-DE"/>
        </w:rPr>
        <w:t>Pairp</w:t>
      </w:r>
      <w:r w:rsidR="00E56647" w:rsidRPr="009E55F2">
        <w:rPr>
          <w:color w:val="000000" w:themeColor="text1"/>
          <w:sz w:val="24"/>
          <w:szCs w:val="24"/>
          <w:lang w:val="de-DE"/>
        </w:rPr>
        <w:t>rogramming</w:t>
      </w:r>
      <w:proofErr w:type="spellEnd"/>
      <w:r w:rsidR="00E56647" w:rsidRPr="009E55F2">
        <w:rPr>
          <w:color w:val="000000" w:themeColor="text1"/>
          <w:sz w:val="24"/>
          <w:szCs w:val="24"/>
          <w:lang w:val="de-DE"/>
        </w:rPr>
        <w:tab/>
        <w:t xml:space="preserve">Zwei Entwickler </w:t>
      </w:r>
      <w:r w:rsidR="00F27875" w:rsidRPr="009E55F2">
        <w:rPr>
          <w:color w:val="000000" w:themeColor="text1"/>
          <w:sz w:val="24"/>
          <w:szCs w:val="24"/>
          <w:lang w:val="de-DE"/>
        </w:rPr>
        <w:t xml:space="preserve">programmieren im </w:t>
      </w:r>
      <w:r w:rsidR="00E56647" w:rsidRPr="009E55F2">
        <w:rPr>
          <w:color w:val="000000" w:themeColor="text1"/>
          <w:sz w:val="24"/>
          <w:szCs w:val="24"/>
          <w:lang w:val="de-DE"/>
        </w:rPr>
        <w:t>Vier-Augen-Prinzip.</w:t>
      </w:r>
    </w:p>
    <w:p w14:paraId="3343C7F3" w14:textId="77777777" w:rsidR="0032569B" w:rsidRPr="009E55F2" w:rsidRDefault="0032569B" w:rsidP="00E56647">
      <w:pPr>
        <w:spacing w:line="360" w:lineRule="auto"/>
        <w:ind w:left="4248" w:hanging="4248"/>
        <w:jc w:val="both"/>
        <w:rPr>
          <w:color w:val="000000" w:themeColor="text1"/>
          <w:sz w:val="24"/>
          <w:szCs w:val="24"/>
          <w:lang w:val="de-DE"/>
        </w:rPr>
      </w:pPr>
    </w:p>
    <w:p w14:paraId="3E47CCF5" w14:textId="06E975FD" w:rsidR="00071FD1" w:rsidRPr="009E55F2" w:rsidRDefault="00071FD1" w:rsidP="00E56647">
      <w:pPr>
        <w:spacing w:line="360" w:lineRule="auto"/>
        <w:ind w:left="4248" w:hanging="4248"/>
        <w:jc w:val="both"/>
        <w:rPr>
          <w:color w:val="000000" w:themeColor="text1"/>
          <w:sz w:val="24"/>
          <w:szCs w:val="24"/>
          <w:lang w:val="de-DE"/>
        </w:rPr>
      </w:pPr>
      <w:r w:rsidRPr="009E55F2">
        <w:rPr>
          <w:color w:val="000000" w:themeColor="text1"/>
          <w:sz w:val="24"/>
          <w:szCs w:val="24"/>
          <w:lang w:val="de-DE"/>
        </w:rPr>
        <w:t>Repository</w:t>
      </w:r>
      <w:r w:rsidRPr="009E55F2">
        <w:rPr>
          <w:color w:val="000000" w:themeColor="text1"/>
          <w:sz w:val="24"/>
          <w:szCs w:val="24"/>
          <w:lang w:val="de-DE"/>
        </w:rPr>
        <w:tab/>
      </w:r>
      <w:r w:rsidR="005B7975" w:rsidRPr="009E55F2">
        <w:rPr>
          <w:color w:val="000000" w:themeColor="text1"/>
          <w:sz w:val="24"/>
          <w:szCs w:val="24"/>
          <w:lang w:val="de-DE"/>
        </w:rPr>
        <w:t xml:space="preserve">Projektarchiv in </w:t>
      </w:r>
      <w:r w:rsidR="00F27875" w:rsidRPr="009E55F2">
        <w:rPr>
          <w:color w:val="000000" w:themeColor="text1"/>
          <w:sz w:val="24"/>
          <w:szCs w:val="24"/>
          <w:lang w:val="de-DE"/>
        </w:rPr>
        <w:t>der Versionsverwaltungs</w:t>
      </w:r>
      <w:r w:rsidR="00B56EE6" w:rsidRPr="009E55F2">
        <w:rPr>
          <w:color w:val="000000" w:themeColor="text1"/>
          <w:sz w:val="24"/>
          <w:szCs w:val="24"/>
          <w:lang w:val="de-DE"/>
        </w:rPr>
        <w:t>-</w:t>
      </w:r>
      <w:r w:rsidR="00F27875" w:rsidRPr="009E55F2">
        <w:rPr>
          <w:color w:val="000000" w:themeColor="text1"/>
          <w:sz w:val="24"/>
          <w:szCs w:val="24"/>
          <w:lang w:val="de-DE"/>
        </w:rPr>
        <w:t>software GIT</w:t>
      </w:r>
    </w:p>
    <w:p w14:paraId="457E3A53" w14:textId="4B830F54" w:rsidR="003730EC" w:rsidRPr="009E55F2" w:rsidRDefault="003730EC" w:rsidP="00BE5850">
      <w:pPr>
        <w:spacing w:line="360" w:lineRule="auto"/>
        <w:jc w:val="both"/>
        <w:rPr>
          <w:color w:val="000000" w:themeColor="text1"/>
          <w:sz w:val="24"/>
          <w:szCs w:val="24"/>
          <w:lang w:val="de-DE"/>
        </w:rPr>
      </w:pPr>
    </w:p>
    <w:p w14:paraId="7DEFE872" w14:textId="74BC52C0" w:rsidR="00F44AF5" w:rsidRPr="009E55F2" w:rsidRDefault="00F44AF5" w:rsidP="00BE5850">
      <w:pPr>
        <w:spacing w:line="360" w:lineRule="auto"/>
        <w:jc w:val="both"/>
        <w:rPr>
          <w:color w:val="000000" w:themeColor="text1"/>
          <w:sz w:val="24"/>
          <w:szCs w:val="24"/>
          <w:lang w:val="de-DE"/>
        </w:rPr>
      </w:pPr>
      <w:proofErr w:type="spellStart"/>
      <w:r w:rsidRPr="009E55F2">
        <w:rPr>
          <w:color w:val="000000" w:themeColor="text1"/>
          <w:sz w:val="24"/>
          <w:szCs w:val="24"/>
          <w:lang w:val="de-DE"/>
        </w:rPr>
        <w:t>React</w:t>
      </w:r>
      <w:proofErr w:type="spellEnd"/>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r>
      <w:r w:rsidR="0032569B" w:rsidRPr="009E55F2">
        <w:rPr>
          <w:color w:val="000000" w:themeColor="text1"/>
          <w:sz w:val="24"/>
          <w:szCs w:val="24"/>
          <w:lang w:val="de-DE"/>
        </w:rPr>
        <w:tab/>
        <w:t>JavaScript-Softwarebibliothek</w:t>
      </w:r>
    </w:p>
    <w:p w14:paraId="04A15F0B" w14:textId="77777777" w:rsidR="00F44AF5" w:rsidRPr="009E55F2" w:rsidRDefault="00F44AF5" w:rsidP="00BE5850">
      <w:pPr>
        <w:spacing w:line="360" w:lineRule="auto"/>
        <w:jc w:val="both"/>
        <w:rPr>
          <w:color w:val="000000" w:themeColor="text1"/>
          <w:sz w:val="24"/>
          <w:szCs w:val="24"/>
          <w:lang w:val="de-DE"/>
        </w:rPr>
      </w:pPr>
    </w:p>
    <w:p w14:paraId="604594EC" w14:textId="4466CDDB" w:rsidR="00BE5850" w:rsidRPr="009E55F2" w:rsidRDefault="00BE5850" w:rsidP="00BE5850">
      <w:pPr>
        <w:spacing w:line="360" w:lineRule="auto"/>
        <w:ind w:left="1416" w:hanging="1416"/>
        <w:jc w:val="both"/>
        <w:rPr>
          <w:color w:val="000000" w:themeColor="text1"/>
          <w:sz w:val="24"/>
          <w:szCs w:val="24"/>
          <w:lang w:val="de-DE"/>
        </w:rPr>
      </w:pPr>
      <w:r w:rsidRPr="009E55F2">
        <w:rPr>
          <w:color w:val="000000" w:themeColor="text1"/>
          <w:sz w:val="24"/>
          <w:szCs w:val="24"/>
          <w:lang w:val="de-DE"/>
        </w:rPr>
        <w:t>Retrospektive</w:t>
      </w:r>
      <w:r w:rsidRPr="009E55F2">
        <w:rPr>
          <w:color w:val="000000" w:themeColor="text1"/>
          <w:sz w:val="24"/>
          <w:szCs w:val="24"/>
          <w:lang w:val="de-DE"/>
        </w:rPr>
        <w:tab/>
      </w:r>
      <w:r w:rsidRPr="009E55F2">
        <w:rPr>
          <w:color w:val="000000" w:themeColor="text1"/>
          <w:sz w:val="24"/>
          <w:szCs w:val="24"/>
          <w:lang w:val="de-DE"/>
        </w:rPr>
        <w:tab/>
      </w:r>
      <w:r w:rsidRPr="009E55F2">
        <w:rPr>
          <w:color w:val="000000" w:themeColor="text1"/>
          <w:sz w:val="24"/>
          <w:szCs w:val="24"/>
          <w:lang w:val="de-DE"/>
        </w:rPr>
        <w:tab/>
      </w:r>
      <w:r w:rsidRPr="009E55F2">
        <w:rPr>
          <w:color w:val="000000" w:themeColor="text1"/>
          <w:sz w:val="24"/>
          <w:szCs w:val="24"/>
          <w:lang w:val="de-DE"/>
        </w:rPr>
        <w:tab/>
        <w:t xml:space="preserve">Bezeichnung aus der </w:t>
      </w:r>
      <w:proofErr w:type="spellStart"/>
      <w:r w:rsidRPr="009E55F2">
        <w:rPr>
          <w:color w:val="000000" w:themeColor="text1"/>
          <w:sz w:val="24"/>
          <w:szCs w:val="24"/>
          <w:lang w:val="de-DE"/>
        </w:rPr>
        <w:t>Scrum</w:t>
      </w:r>
      <w:proofErr w:type="spellEnd"/>
      <w:r w:rsidRPr="009E55F2">
        <w:rPr>
          <w:color w:val="000000" w:themeColor="text1"/>
          <w:sz w:val="24"/>
          <w:szCs w:val="24"/>
          <w:lang w:val="de-DE"/>
        </w:rPr>
        <w:t xml:space="preserve"> </w:t>
      </w:r>
      <w:proofErr w:type="gramStart"/>
      <w:r w:rsidRPr="009E55F2">
        <w:rPr>
          <w:color w:val="000000" w:themeColor="text1"/>
          <w:sz w:val="24"/>
          <w:szCs w:val="24"/>
          <w:lang w:val="de-DE"/>
        </w:rPr>
        <w:t>Vorgehensweise</w:t>
      </w:r>
      <w:proofErr w:type="gramEnd"/>
      <w:r w:rsidRPr="009E55F2">
        <w:rPr>
          <w:color w:val="000000" w:themeColor="text1"/>
          <w:sz w:val="24"/>
          <w:szCs w:val="24"/>
          <w:lang w:val="de-DE"/>
        </w:rPr>
        <w:lastRenderedPageBreak/>
        <w:tab/>
      </w:r>
      <w:r w:rsidRPr="009E55F2">
        <w:rPr>
          <w:color w:val="000000" w:themeColor="text1"/>
          <w:sz w:val="24"/>
          <w:szCs w:val="24"/>
          <w:lang w:val="de-DE"/>
        </w:rPr>
        <w:tab/>
      </w:r>
      <w:r w:rsidRPr="009E55F2">
        <w:rPr>
          <w:color w:val="000000" w:themeColor="text1"/>
          <w:sz w:val="24"/>
          <w:szCs w:val="24"/>
          <w:lang w:val="de-DE"/>
        </w:rPr>
        <w:tab/>
      </w:r>
      <w:r w:rsidRPr="009E55F2">
        <w:rPr>
          <w:color w:val="000000" w:themeColor="text1"/>
          <w:sz w:val="24"/>
          <w:szCs w:val="24"/>
          <w:lang w:val="de-DE"/>
        </w:rPr>
        <w:tab/>
        <w:t>um die bisherige Arbeitsweise</w:t>
      </w:r>
      <w:r w:rsidR="003F3058" w:rsidRPr="009E55F2">
        <w:rPr>
          <w:color w:val="000000" w:themeColor="text1"/>
          <w:sz w:val="24"/>
          <w:szCs w:val="24"/>
          <w:lang w:val="de-DE"/>
        </w:rPr>
        <w:t xml:space="preserve"> zu reflektieren </w:t>
      </w:r>
      <w:r w:rsidR="003F3058" w:rsidRPr="009E55F2">
        <w:rPr>
          <w:color w:val="000000" w:themeColor="text1"/>
          <w:sz w:val="24"/>
          <w:szCs w:val="24"/>
          <w:lang w:val="de-DE"/>
        </w:rPr>
        <w:tab/>
      </w:r>
      <w:r w:rsidR="003F3058" w:rsidRPr="009E55F2">
        <w:rPr>
          <w:color w:val="000000" w:themeColor="text1"/>
          <w:sz w:val="24"/>
          <w:szCs w:val="24"/>
          <w:lang w:val="de-DE"/>
        </w:rPr>
        <w:tab/>
      </w:r>
      <w:r w:rsidR="003F3058" w:rsidRPr="009E55F2">
        <w:rPr>
          <w:color w:val="000000" w:themeColor="text1"/>
          <w:sz w:val="24"/>
          <w:szCs w:val="24"/>
          <w:lang w:val="de-DE"/>
        </w:rPr>
        <w:tab/>
      </w:r>
      <w:r w:rsidR="003F3058" w:rsidRPr="009E55F2">
        <w:rPr>
          <w:color w:val="000000" w:themeColor="text1"/>
          <w:sz w:val="24"/>
          <w:szCs w:val="24"/>
          <w:lang w:val="de-DE"/>
        </w:rPr>
        <w:tab/>
        <w:t>und zukünf</w:t>
      </w:r>
      <w:r w:rsidRPr="009E55F2">
        <w:rPr>
          <w:color w:val="000000" w:themeColor="text1"/>
          <w:sz w:val="24"/>
          <w:szCs w:val="24"/>
          <w:lang w:val="de-DE"/>
        </w:rPr>
        <w:t>t</w:t>
      </w:r>
      <w:r w:rsidR="003F3058" w:rsidRPr="009E55F2">
        <w:rPr>
          <w:color w:val="000000" w:themeColor="text1"/>
          <w:sz w:val="24"/>
          <w:szCs w:val="24"/>
          <w:lang w:val="de-DE"/>
        </w:rPr>
        <w:t>i</w:t>
      </w:r>
      <w:r w:rsidRPr="009E55F2">
        <w:rPr>
          <w:color w:val="000000" w:themeColor="text1"/>
          <w:sz w:val="24"/>
          <w:szCs w:val="24"/>
          <w:lang w:val="de-DE"/>
        </w:rPr>
        <w:t>g zu optimieren</w:t>
      </w:r>
    </w:p>
    <w:p w14:paraId="417FF605" w14:textId="77777777" w:rsidR="00071FD1" w:rsidRPr="009E55F2" w:rsidRDefault="00071FD1" w:rsidP="00E56647">
      <w:pPr>
        <w:spacing w:line="360" w:lineRule="auto"/>
        <w:ind w:left="4248" w:hanging="4248"/>
        <w:jc w:val="both"/>
        <w:rPr>
          <w:color w:val="000000" w:themeColor="text1"/>
          <w:sz w:val="24"/>
          <w:szCs w:val="24"/>
          <w:lang w:val="de-DE"/>
        </w:rPr>
      </w:pPr>
    </w:p>
    <w:p w14:paraId="7C840A43" w14:textId="4AD29626" w:rsidR="00634DC1" w:rsidRPr="009E55F2" w:rsidRDefault="005104DB" w:rsidP="00B56EE6">
      <w:pPr>
        <w:spacing w:line="360" w:lineRule="auto"/>
        <w:ind w:left="4248" w:hanging="4248"/>
        <w:jc w:val="both"/>
        <w:rPr>
          <w:color w:val="000000" w:themeColor="text1"/>
          <w:sz w:val="24"/>
          <w:szCs w:val="24"/>
          <w:lang w:val="de-DE"/>
        </w:rPr>
      </w:pPr>
      <w:proofErr w:type="spellStart"/>
      <w:r w:rsidRPr="009E55F2">
        <w:rPr>
          <w:color w:val="000000" w:themeColor="text1"/>
          <w:sz w:val="24"/>
          <w:szCs w:val="24"/>
          <w:lang w:val="de-DE"/>
        </w:rPr>
        <w:t>S</w:t>
      </w:r>
      <w:bookmarkStart w:id="60" w:name="Scrum"/>
      <w:bookmarkEnd w:id="60"/>
      <w:r w:rsidRPr="009E55F2">
        <w:rPr>
          <w:color w:val="000000" w:themeColor="text1"/>
          <w:sz w:val="24"/>
          <w:szCs w:val="24"/>
          <w:lang w:val="de-DE"/>
        </w:rPr>
        <w:t>crum</w:t>
      </w:r>
      <w:proofErr w:type="spellEnd"/>
      <w:r w:rsidRPr="009E55F2">
        <w:rPr>
          <w:color w:val="000000" w:themeColor="text1"/>
          <w:sz w:val="24"/>
          <w:szCs w:val="24"/>
          <w:lang w:val="de-DE"/>
        </w:rPr>
        <w:tab/>
      </w:r>
      <w:r w:rsidR="00B56EE6" w:rsidRPr="009E55F2">
        <w:rPr>
          <w:color w:val="000000" w:themeColor="text1"/>
          <w:sz w:val="24"/>
          <w:szCs w:val="24"/>
          <w:lang w:val="de-DE"/>
        </w:rPr>
        <w:t>Framework für das Projektmanagement nach agilen Prinzipien</w:t>
      </w:r>
    </w:p>
    <w:p w14:paraId="0BD70EBE" w14:textId="545D47D1" w:rsidR="00691672" w:rsidRPr="009E55F2" w:rsidRDefault="00691672" w:rsidP="00B56EE6">
      <w:pPr>
        <w:spacing w:line="360" w:lineRule="auto"/>
        <w:ind w:left="4248" w:hanging="4248"/>
        <w:jc w:val="both"/>
        <w:rPr>
          <w:color w:val="000000" w:themeColor="text1"/>
          <w:sz w:val="24"/>
          <w:szCs w:val="24"/>
          <w:lang w:val="de-DE"/>
        </w:rPr>
      </w:pPr>
    </w:p>
    <w:p w14:paraId="199910FE" w14:textId="4DF7488D" w:rsidR="00691672" w:rsidRPr="009E55F2" w:rsidRDefault="00691672" w:rsidP="00B56EE6">
      <w:pPr>
        <w:spacing w:line="360" w:lineRule="auto"/>
        <w:ind w:left="4248" w:hanging="4248"/>
        <w:jc w:val="both"/>
        <w:rPr>
          <w:color w:val="000000" w:themeColor="text1"/>
          <w:sz w:val="24"/>
          <w:szCs w:val="24"/>
          <w:lang w:val="de-DE"/>
        </w:rPr>
      </w:pPr>
      <w:r w:rsidRPr="009E55F2">
        <w:rPr>
          <w:color w:val="000000" w:themeColor="text1"/>
          <w:sz w:val="24"/>
          <w:szCs w:val="24"/>
          <w:lang w:val="de-DE"/>
        </w:rPr>
        <w:t xml:space="preserve">Spring </w:t>
      </w:r>
      <w:proofErr w:type="spellStart"/>
      <w:r w:rsidRPr="009E55F2">
        <w:rPr>
          <w:color w:val="000000" w:themeColor="text1"/>
          <w:sz w:val="24"/>
          <w:szCs w:val="24"/>
          <w:lang w:val="de-DE"/>
        </w:rPr>
        <w:t>Initializr</w:t>
      </w:r>
      <w:proofErr w:type="spellEnd"/>
      <w:r w:rsidRPr="009E55F2">
        <w:rPr>
          <w:color w:val="000000" w:themeColor="text1"/>
          <w:sz w:val="24"/>
          <w:szCs w:val="24"/>
          <w:lang w:val="de-DE"/>
        </w:rPr>
        <w:tab/>
        <w:t>Tool zum Erstellen von Spring Boot Applikationen</w:t>
      </w:r>
    </w:p>
    <w:p w14:paraId="119BC870" w14:textId="2AFFD51D" w:rsidR="00BE5850" w:rsidRPr="009E55F2" w:rsidRDefault="00BE5850" w:rsidP="00E56647">
      <w:pPr>
        <w:spacing w:line="360" w:lineRule="auto"/>
        <w:ind w:left="4248" w:hanging="4248"/>
        <w:jc w:val="both"/>
        <w:rPr>
          <w:color w:val="000000" w:themeColor="text1"/>
          <w:sz w:val="24"/>
          <w:szCs w:val="24"/>
          <w:lang w:val="de-DE"/>
        </w:rPr>
      </w:pPr>
    </w:p>
    <w:p w14:paraId="339F8297" w14:textId="73D6F99D" w:rsidR="00BE5850" w:rsidRPr="009E55F2" w:rsidRDefault="00BE5850" w:rsidP="008F58DF">
      <w:pPr>
        <w:spacing w:line="360" w:lineRule="auto"/>
        <w:ind w:left="4248" w:hanging="4248"/>
        <w:jc w:val="both"/>
        <w:rPr>
          <w:color w:val="000000" w:themeColor="text1"/>
          <w:sz w:val="24"/>
          <w:szCs w:val="24"/>
          <w:lang w:val="de-DE"/>
        </w:rPr>
      </w:pPr>
      <w:proofErr w:type="spellStart"/>
      <w:r w:rsidRPr="009E55F2">
        <w:rPr>
          <w:color w:val="000000" w:themeColor="text1"/>
          <w:sz w:val="24"/>
          <w:szCs w:val="24"/>
          <w:lang w:val="de-DE"/>
        </w:rPr>
        <w:t>Standup</w:t>
      </w:r>
      <w:proofErr w:type="spellEnd"/>
      <w:r w:rsidRPr="009E55F2">
        <w:rPr>
          <w:color w:val="000000" w:themeColor="text1"/>
          <w:sz w:val="24"/>
          <w:szCs w:val="24"/>
          <w:lang w:val="de-DE"/>
        </w:rPr>
        <w:tab/>
      </w:r>
      <w:r w:rsidR="008F58DF" w:rsidRPr="009E55F2">
        <w:rPr>
          <w:color w:val="000000" w:themeColor="text1"/>
          <w:sz w:val="24"/>
          <w:szCs w:val="24"/>
          <w:lang w:val="de-DE"/>
        </w:rPr>
        <w:t xml:space="preserve">Kurzes </w:t>
      </w:r>
      <w:r w:rsidRPr="009E55F2">
        <w:rPr>
          <w:color w:val="000000" w:themeColor="text1"/>
          <w:sz w:val="24"/>
          <w:szCs w:val="24"/>
          <w:lang w:val="de-DE"/>
        </w:rPr>
        <w:t xml:space="preserve">Zusammenfinden des </w:t>
      </w:r>
      <w:proofErr w:type="gramStart"/>
      <w:r w:rsidRPr="009E55F2">
        <w:rPr>
          <w:color w:val="000000" w:themeColor="text1"/>
          <w:sz w:val="24"/>
          <w:szCs w:val="24"/>
          <w:lang w:val="de-DE"/>
        </w:rPr>
        <w:t>Projektteams</w:t>
      </w:r>
      <w:proofErr w:type="gramEnd"/>
      <w:r w:rsidRPr="009E55F2">
        <w:rPr>
          <w:color w:val="000000" w:themeColor="text1"/>
          <w:sz w:val="24"/>
          <w:szCs w:val="24"/>
          <w:lang w:val="de-DE"/>
        </w:rPr>
        <w:t xml:space="preserve"> um Tagesziele zu definieren. </w:t>
      </w:r>
    </w:p>
    <w:p w14:paraId="042ED6B2" w14:textId="45C5BD20" w:rsidR="00080974" w:rsidRPr="009E55F2" w:rsidRDefault="00080974" w:rsidP="00E56647">
      <w:pPr>
        <w:spacing w:line="360" w:lineRule="auto"/>
        <w:ind w:left="4248" w:hanging="4248"/>
        <w:jc w:val="both"/>
        <w:rPr>
          <w:color w:val="000000" w:themeColor="text1"/>
          <w:sz w:val="24"/>
          <w:szCs w:val="24"/>
          <w:lang w:val="de-DE"/>
        </w:rPr>
      </w:pPr>
    </w:p>
    <w:p w14:paraId="772C9995" w14:textId="0DCD770D" w:rsidR="00F27875" w:rsidRPr="00142137" w:rsidRDefault="00F27875" w:rsidP="00657DCC">
      <w:pPr>
        <w:spacing w:line="360" w:lineRule="auto"/>
        <w:jc w:val="both"/>
        <w:rPr>
          <w:color w:val="FFD966" w:themeColor="accent4" w:themeTint="99"/>
          <w:sz w:val="24"/>
          <w:szCs w:val="24"/>
          <w:lang w:val="de-DE"/>
        </w:rPr>
      </w:pPr>
    </w:p>
    <w:p w14:paraId="7497BD8B" w14:textId="51424BA9" w:rsidR="00EF58EC" w:rsidRPr="00EF58EC" w:rsidRDefault="00142137" w:rsidP="00EF58EC">
      <w:pPr>
        <w:pStyle w:val="berschrift1"/>
        <w:spacing w:line="360" w:lineRule="auto"/>
        <w:jc w:val="both"/>
        <w:rPr>
          <w:rFonts w:ascii="VW Text" w:hAnsi="VW Text"/>
          <w:color w:val="000000" w:themeColor="text1"/>
          <w:lang w:val="de-DE"/>
        </w:rPr>
      </w:pPr>
      <w:bookmarkStart w:id="61" w:name="_Toc126320175"/>
      <w:r w:rsidRPr="00F73CE2">
        <w:rPr>
          <w:color w:val="000000" w:themeColor="text1"/>
          <w:lang w:val="de-DE"/>
        </w:rPr>
        <w:t>6</w:t>
      </w:r>
      <w:r w:rsidRPr="00EF58EC">
        <w:rPr>
          <w:rFonts w:ascii="VW Text" w:hAnsi="VW Text"/>
          <w:color w:val="000000" w:themeColor="text1"/>
          <w:lang w:val="de-DE"/>
        </w:rPr>
        <w:t>.</w:t>
      </w:r>
      <w:r w:rsidRPr="00EF58EC">
        <w:rPr>
          <w:rFonts w:ascii="VW Text" w:hAnsi="VW Text"/>
          <w:color w:val="000000" w:themeColor="text1"/>
          <w:lang w:val="de-DE"/>
        </w:rPr>
        <w:tab/>
        <w:t>Anhang</w:t>
      </w:r>
      <w:bookmarkEnd w:id="61"/>
    </w:p>
    <w:p w14:paraId="30872BDD" w14:textId="2C2C7554" w:rsidR="00142137" w:rsidRPr="00EF58EC" w:rsidRDefault="00142137" w:rsidP="00EF58EC">
      <w:pPr>
        <w:pStyle w:val="berschrift2"/>
        <w:spacing w:line="360" w:lineRule="auto"/>
        <w:jc w:val="both"/>
        <w:rPr>
          <w:rFonts w:ascii="VW Text" w:hAnsi="VW Text"/>
          <w:color w:val="000000" w:themeColor="text1"/>
          <w:lang w:val="de-DE"/>
        </w:rPr>
      </w:pPr>
      <w:bookmarkStart w:id="62" w:name="_Toc126320176"/>
      <w:r w:rsidRPr="00EF58EC">
        <w:rPr>
          <w:rFonts w:ascii="VW Text" w:hAnsi="VW Text"/>
          <w:color w:val="000000" w:themeColor="text1"/>
          <w:lang w:val="de-DE"/>
        </w:rPr>
        <w:t>6.1</w:t>
      </w:r>
      <w:r w:rsidR="006A6790" w:rsidRPr="00EF58EC">
        <w:rPr>
          <w:rFonts w:ascii="VW Text" w:hAnsi="VW Text"/>
          <w:color w:val="000000" w:themeColor="text1"/>
          <w:lang w:val="de-DE"/>
        </w:rPr>
        <w:tab/>
      </w:r>
      <w:proofErr w:type="spellStart"/>
      <w:r w:rsidR="006A6790" w:rsidRPr="00EF58EC">
        <w:rPr>
          <w:rFonts w:ascii="VW Text" w:hAnsi="VW Text"/>
          <w:color w:val="000000" w:themeColor="text1"/>
          <w:lang w:val="de-DE"/>
        </w:rPr>
        <w:t>Userstories</w:t>
      </w:r>
      <w:proofErr w:type="spellEnd"/>
      <w:r w:rsidR="006A6790" w:rsidRPr="00EF58EC">
        <w:rPr>
          <w:rFonts w:ascii="VW Text" w:hAnsi="VW Text"/>
          <w:color w:val="000000" w:themeColor="text1"/>
          <w:lang w:val="de-DE"/>
        </w:rPr>
        <w:t xml:space="preserve"> und Anforderungen</w:t>
      </w:r>
      <w:bookmarkEnd w:id="62"/>
    </w:p>
    <w:p w14:paraId="7A8EC2DC" w14:textId="757667D3" w:rsidR="006A6790" w:rsidRPr="00F73CE2" w:rsidRDefault="006A6790" w:rsidP="006A6790">
      <w:pPr>
        <w:rPr>
          <w:color w:val="000000" w:themeColor="text1"/>
          <w:lang w:val="de-DE"/>
        </w:rPr>
      </w:pPr>
    </w:p>
    <w:p w14:paraId="5A7A0D4D" w14:textId="2495E4C7" w:rsidR="006A6790" w:rsidRPr="006A6790" w:rsidRDefault="006A6790" w:rsidP="006A6790">
      <w:pPr>
        <w:pStyle w:val="berschrift3"/>
        <w:rPr>
          <w:lang w:val="de-DE"/>
        </w:rPr>
      </w:pPr>
      <w:bookmarkStart w:id="63" w:name="_Toc126320177"/>
      <w:proofErr w:type="spellStart"/>
      <w:r>
        <w:rPr>
          <w:lang w:val="de-DE"/>
        </w:rPr>
        <w:t>Userstories</w:t>
      </w:r>
      <w:bookmarkEnd w:id="63"/>
      <w:proofErr w:type="spellEnd"/>
    </w:p>
    <w:p w14:paraId="4F91EDAD" w14:textId="77777777" w:rsidR="006A6790" w:rsidRPr="006A6790" w:rsidRDefault="006A6790" w:rsidP="006A6790">
      <w:pPr>
        <w:pStyle w:val="berschrift4"/>
        <w:rPr>
          <w:lang w:val="de-DE"/>
        </w:rPr>
      </w:pPr>
      <w:r w:rsidRPr="006A6790">
        <w:rPr>
          <w:lang w:val="de-DE"/>
        </w:rPr>
        <w:t>Userstory 1:</w:t>
      </w:r>
    </w:p>
    <w:p w14:paraId="2C57ED1A" w14:textId="6ADF0BAA"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xml:space="preserve">Als Anwender möchte ich, wenn ich die Startseite aufrufe, eine </w:t>
      </w:r>
      <w:r w:rsidR="00657DCC">
        <w:rPr>
          <w:color w:val="000000" w:themeColor="text1"/>
          <w:sz w:val="24"/>
          <w:szCs w:val="24"/>
          <w:lang w:val="de-DE"/>
        </w:rPr>
        <w:t>Übersicht über die angelegten Produktionslinien angezeigt bekommen.</w:t>
      </w:r>
    </w:p>
    <w:p w14:paraId="442FBD76"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7684287D" w14:textId="77777777" w:rsidR="006A6790" w:rsidRPr="006A6790" w:rsidRDefault="006A6790" w:rsidP="006A6790">
      <w:pPr>
        <w:pStyle w:val="berschrift4"/>
        <w:rPr>
          <w:lang w:val="de-DE"/>
        </w:rPr>
      </w:pPr>
      <w:r w:rsidRPr="006A6790">
        <w:rPr>
          <w:lang w:val="de-DE"/>
        </w:rPr>
        <w:t xml:space="preserve">Akzeptanzkriterien:  </w:t>
      </w:r>
    </w:p>
    <w:p w14:paraId="47122E55" w14:textId="6ACD4D9A" w:rsidR="006A6790" w:rsidRPr="006A6790" w:rsidRDefault="006A6790" w:rsidP="006A6790">
      <w:pPr>
        <w:pStyle w:val="Listenabsatz"/>
        <w:numPr>
          <w:ilvl w:val="0"/>
          <w:numId w:val="17"/>
        </w:numPr>
        <w:spacing w:line="360" w:lineRule="auto"/>
        <w:jc w:val="both"/>
        <w:rPr>
          <w:color w:val="000000" w:themeColor="text1"/>
          <w:sz w:val="24"/>
          <w:szCs w:val="24"/>
          <w:lang w:val="de-DE"/>
        </w:rPr>
      </w:pPr>
      <w:r w:rsidRPr="006A6790">
        <w:rPr>
          <w:color w:val="000000" w:themeColor="text1"/>
          <w:sz w:val="24"/>
          <w:szCs w:val="24"/>
          <w:lang w:val="de-DE"/>
        </w:rPr>
        <w:t xml:space="preserve">Es </w:t>
      </w:r>
      <w:r w:rsidR="00657DCC">
        <w:rPr>
          <w:color w:val="000000" w:themeColor="text1"/>
          <w:sz w:val="24"/>
          <w:szCs w:val="24"/>
          <w:lang w:val="de-DE"/>
        </w:rPr>
        <w:t>können beliebig viele Varianten angezeigt werden</w:t>
      </w:r>
      <w:r w:rsidRPr="006A6790">
        <w:rPr>
          <w:color w:val="000000" w:themeColor="text1"/>
          <w:sz w:val="24"/>
          <w:szCs w:val="24"/>
          <w:lang w:val="de-DE"/>
        </w:rPr>
        <w:t>.</w:t>
      </w:r>
    </w:p>
    <w:p w14:paraId="1F885483" w14:textId="40A7B7DE" w:rsidR="006A6790" w:rsidRPr="006A6790" w:rsidRDefault="006A6790" w:rsidP="006A6790">
      <w:pPr>
        <w:pStyle w:val="Listenabsatz"/>
        <w:numPr>
          <w:ilvl w:val="0"/>
          <w:numId w:val="17"/>
        </w:numPr>
        <w:spacing w:line="360" w:lineRule="auto"/>
        <w:jc w:val="both"/>
        <w:rPr>
          <w:color w:val="000000" w:themeColor="text1"/>
          <w:sz w:val="24"/>
          <w:szCs w:val="24"/>
          <w:lang w:val="de-DE"/>
        </w:rPr>
      </w:pPr>
      <w:r w:rsidRPr="006A6790">
        <w:rPr>
          <w:color w:val="000000" w:themeColor="text1"/>
          <w:sz w:val="24"/>
          <w:szCs w:val="24"/>
          <w:lang w:val="de-DE"/>
        </w:rPr>
        <w:t xml:space="preserve">Es wird </w:t>
      </w:r>
      <w:proofErr w:type="gramStart"/>
      <w:r w:rsidRPr="006A6790">
        <w:rPr>
          <w:color w:val="000000" w:themeColor="text1"/>
          <w:sz w:val="24"/>
          <w:szCs w:val="24"/>
          <w:lang w:val="de-DE"/>
        </w:rPr>
        <w:t xml:space="preserve">eine </w:t>
      </w:r>
      <w:r w:rsidR="00657DCC">
        <w:rPr>
          <w:color w:val="000000" w:themeColor="text1"/>
          <w:sz w:val="24"/>
          <w:szCs w:val="24"/>
          <w:lang w:val="de-DE"/>
        </w:rPr>
        <w:t>Name</w:t>
      </w:r>
      <w:proofErr w:type="gramEnd"/>
      <w:r w:rsidR="00657DCC">
        <w:rPr>
          <w:color w:val="000000" w:themeColor="text1"/>
          <w:sz w:val="24"/>
          <w:szCs w:val="24"/>
          <w:lang w:val="de-DE"/>
        </w:rPr>
        <w:t>, ein Simulationsstatus und die Lauffähigkeit angezeigt</w:t>
      </w:r>
      <w:r w:rsidRPr="006A6790">
        <w:rPr>
          <w:color w:val="000000" w:themeColor="text1"/>
          <w:sz w:val="24"/>
          <w:szCs w:val="24"/>
          <w:lang w:val="de-DE"/>
        </w:rPr>
        <w:t>.</w:t>
      </w:r>
    </w:p>
    <w:p w14:paraId="5A5FA5F8"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226F1049" w14:textId="77777777" w:rsidR="006A6790" w:rsidRPr="006A6790" w:rsidRDefault="006A6790" w:rsidP="006A6790">
      <w:pPr>
        <w:pStyle w:val="berschrift4"/>
        <w:rPr>
          <w:lang w:val="de-DE"/>
        </w:rPr>
      </w:pPr>
      <w:r w:rsidRPr="006A6790">
        <w:rPr>
          <w:lang w:val="de-DE"/>
        </w:rPr>
        <w:t>Userstory 2:</w:t>
      </w:r>
    </w:p>
    <w:p w14:paraId="19D0774B" w14:textId="4E74126E"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xml:space="preserve">Als Anwender möchte ich </w:t>
      </w:r>
      <w:r w:rsidR="00657DCC">
        <w:rPr>
          <w:color w:val="000000" w:themeColor="text1"/>
          <w:sz w:val="24"/>
          <w:szCs w:val="24"/>
          <w:lang w:val="de-DE"/>
        </w:rPr>
        <w:t>über die Startseite die Simulationen steuern können.</w:t>
      </w:r>
    </w:p>
    <w:p w14:paraId="6D7D499E"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7A7E1646" w14:textId="77777777" w:rsidR="006A6790" w:rsidRPr="006A6790" w:rsidRDefault="006A6790" w:rsidP="006A6790">
      <w:pPr>
        <w:spacing w:line="360" w:lineRule="auto"/>
        <w:jc w:val="both"/>
        <w:rPr>
          <w:color w:val="000000" w:themeColor="text1"/>
          <w:sz w:val="24"/>
          <w:szCs w:val="24"/>
          <w:lang w:val="de-DE"/>
        </w:rPr>
      </w:pPr>
      <w:r w:rsidRPr="006A6790">
        <w:rPr>
          <w:rStyle w:val="berschrift4Zchn"/>
          <w:lang w:val="de-DE"/>
        </w:rPr>
        <w:t>Akzeptanzkriterien</w:t>
      </w:r>
      <w:r w:rsidRPr="006A6790">
        <w:rPr>
          <w:color w:val="000000" w:themeColor="text1"/>
          <w:sz w:val="24"/>
          <w:szCs w:val="24"/>
          <w:lang w:val="de-DE"/>
        </w:rPr>
        <w:t>:</w:t>
      </w:r>
    </w:p>
    <w:p w14:paraId="52298094" w14:textId="560478F0" w:rsid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Ich kann eine Simulation starten</w:t>
      </w:r>
    </w:p>
    <w:p w14:paraId="1923243F" w14:textId="04A07ACA" w:rsidR="00657DCC"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Ich kann eine Simulation stoppen</w:t>
      </w:r>
    </w:p>
    <w:p w14:paraId="37C7CD0E" w14:textId="5DD46D65" w:rsidR="00657DCC" w:rsidRP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Ich kann die Geschwindigkeit anpassen</w:t>
      </w:r>
    </w:p>
    <w:p w14:paraId="1D367F11"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lastRenderedPageBreak/>
        <w:t> </w:t>
      </w:r>
    </w:p>
    <w:p w14:paraId="4EB565B9" w14:textId="77777777" w:rsidR="006A6790" w:rsidRPr="006A6790" w:rsidRDefault="006A6790" w:rsidP="006A6790">
      <w:pPr>
        <w:pStyle w:val="berschrift4"/>
        <w:rPr>
          <w:lang w:val="de-DE"/>
        </w:rPr>
      </w:pPr>
      <w:r w:rsidRPr="006A6790">
        <w:rPr>
          <w:lang w:val="de-DE"/>
        </w:rPr>
        <w:t>Userstory 3:</w:t>
      </w:r>
    </w:p>
    <w:p w14:paraId="1F89EF57" w14:textId="09AF9EC5" w:rsidR="00657DCC" w:rsidRPr="006A6790" w:rsidRDefault="00657DCC" w:rsidP="006A6790">
      <w:pPr>
        <w:spacing w:line="360" w:lineRule="auto"/>
        <w:jc w:val="both"/>
        <w:rPr>
          <w:color w:val="000000" w:themeColor="text1"/>
          <w:sz w:val="24"/>
          <w:szCs w:val="24"/>
          <w:lang w:val="de-DE"/>
        </w:rPr>
      </w:pPr>
      <w:r>
        <w:rPr>
          <w:color w:val="000000" w:themeColor="text1"/>
          <w:sz w:val="24"/>
          <w:szCs w:val="24"/>
          <w:lang w:val="de-DE"/>
        </w:rPr>
        <w:t>Als Anwender möchte ich den Status der Simulationen aktualisieren können.</w:t>
      </w:r>
    </w:p>
    <w:p w14:paraId="12F44284"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3FA8792D" w14:textId="77777777" w:rsidR="006A6790" w:rsidRPr="006A6790" w:rsidRDefault="006A6790" w:rsidP="006A6790">
      <w:pPr>
        <w:pStyle w:val="berschrift4"/>
        <w:rPr>
          <w:lang w:val="de-DE"/>
        </w:rPr>
      </w:pPr>
      <w:r w:rsidRPr="006A6790">
        <w:rPr>
          <w:lang w:val="de-DE"/>
        </w:rPr>
        <w:t>Akzeptanzkriterien:</w:t>
      </w:r>
    </w:p>
    <w:p w14:paraId="3D3D882B" w14:textId="0B20C941" w:rsidR="006A6790" w:rsidRPr="006A6790" w:rsidRDefault="006A6790" w:rsidP="00657DCC">
      <w:pPr>
        <w:pStyle w:val="Listenabsatz"/>
        <w:spacing w:line="360" w:lineRule="auto"/>
        <w:jc w:val="both"/>
        <w:rPr>
          <w:color w:val="000000" w:themeColor="text1"/>
          <w:sz w:val="24"/>
          <w:szCs w:val="24"/>
          <w:lang w:val="de-DE"/>
        </w:rPr>
      </w:pPr>
    </w:p>
    <w:p w14:paraId="7C9DA4C5" w14:textId="3F6CFCED" w:rsidR="006A6790" w:rsidRP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Ich kann über einen Schalter die aktuellen Status einer</w:t>
      </w:r>
      <w:r w:rsidR="00A21534">
        <w:rPr>
          <w:color w:val="000000" w:themeColor="text1"/>
          <w:sz w:val="24"/>
          <w:szCs w:val="24"/>
          <w:lang w:val="de-DE"/>
        </w:rPr>
        <w:t xml:space="preserve"> </w:t>
      </w:r>
      <w:r>
        <w:rPr>
          <w:color w:val="000000" w:themeColor="text1"/>
          <w:sz w:val="24"/>
          <w:szCs w:val="24"/>
          <w:lang w:val="de-DE"/>
        </w:rPr>
        <w:t>Produktionslinie abrufen.</w:t>
      </w:r>
    </w:p>
    <w:p w14:paraId="46C720E3" w14:textId="6E40041A" w:rsidR="006A6790" w:rsidRPr="006A6790" w:rsidRDefault="00657DCC" w:rsidP="006A6790">
      <w:pPr>
        <w:pStyle w:val="Listenabsatz"/>
        <w:numPr>
          <w:ilvl w:val="0"/>
          <w:numId w:val="18"/>
        </w:numPr>
        <w:spacing w:line="360" w:lineRule="auto"/>
        <w:jc w:val="both"/>
        <w:rPr>
          <w:color w:val="000000" w:themeColor="text1"/>
          <w:sz w:val="24"/>
          <w:szCs w:val="24"/>
          <w:lang w:val="de-DE"/>
        </w:rPr>
      </w:pPr>
      <w:r>
        <w:rPr>
          <w:color w:val="000000" w:themeColor="text1"/>
          <w:sz w:val="24"/>
          <w:szCs w:val="24"/>
          <w:lang w:val="de-DE"/>
        </w:rPr>
        <w:t xml:space="preserve">Ich kann den </w:t>
      </w:r>
      <w:r w:rsidR="00A21534">
        <w:rPr>
          <w:color w:val="000000" w:themeColor="text1"/>
          <w:sz w:val="24"/>
          <w:szCs w:val="24"/>
          <w:lang w:val="de-DE"/>
        </w:rPr>
        <w:t>A</w:t>
      </w:r>
      <w:r>
        <w:rPr>
          <w:color w:val="000000" w:themeColor="text1"/>
          <w:sz w:val="24"/>
          <w:szCs w:val="24"/>
          <w:lang w:val="de-DE"/>
        </w:rPr>
        <w:t>bruf zyklisch ablaufen lassen.</w:t>
      </w:r>
    </w:p>
    <w:p w14:paraId="6045801A" w14:textId="77777777" w:rsidR="006A6790" w:rsidRPr="006A6790" w:rsidRDefault="006A6790" w:rsidP="006A6790">
      <w:pPr>
        <w:spacing w:line="360" w:lineRule="auto"/>
        <w:jc w:val="both"/>
        <w:rPr>
          <w:color w:val="000000" w:themeColor="text1"/>
          <w:sz w:val="24"/>
          <w:szCs w:val="24"/>
          <w:lang w:val="de-DE"/>
        </w:rPr>
      </w:pPr>
      <w:r w:rsidRPr="006A6790">
        <w:rPr>
          <w:color w:val="000000" w:themeColor="text1"/>
          <w:sz w:val="24"/>
          <w:szCs w:val="24"/>
          <w:lang w:val="de-DE"/>
        </w:rPr>
        <w:t> </w:t>
      </w:r>
    </w:p>
    <w:p w14:paraId="655044E7" w14:textId="77777777" w:rsidR="006A6790" w:rsidRPr="006A6790" w:rsidRDefault="006A6790" w:rsidP="006A6790">
      <w:pPr>
        <w:pStyle w:val="berschrift3"/>
        <w:rPr>
          <w:lang w:val="de-DE"/>
        </w:rPr>
      </w:pPr>
      <w:bookmarkStart w:id="64" w:name="_Toc126320178"/>
      <w:r w:rsidRPr="006A6790">
        <w:rPr>
          <w:lang w:val="de-DE"/>
        </w:rPr>
        <w:t>Weitere Anforderungen (Stichpunkte):</w:t>
      </w:r>
      <w:bookmarkEnd w:id="64"/>
    </w:p>
    <w:p w14:paraId="53703B7E" w14:textId="51E7ED1D" w:rsidR="006A6790"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Seite zum Anlegen von Ressourcen</w:t>
      </w:r>
    </w:p>
    <w:p w14:paraId="6EF4C101" w14:textId="0144E963" w:rsid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 xml:space="preserve">Roboter, </w:t>
      </w:r>
      <w:r w:rsidRPr="00657DCC">
        <w:rPr>
          <w:color w:val="000000" w:themeColor="text1"/>
          <w:sz w:val="24"/>
          <w:szCs w:val="24"/>
          <w:lang w:val="de-DE"/>
        </w:rPr>
        <w:t>Station</w:t>
      </w:r>
      <w:r>
        <w:rPr>
          <w:color w:val="000000" w:themeColor="text1"/>
          <w:sz w:val="24"/>
          <w:szCs w:val="24"/>
          <w:lang w:val="de-DE"/>
        </w:rPr>
        <w:t>, Mitarbeiter, Fahrzeugmodell</w:t>
      </w:r>
    </w:p>
    <w:p w14:paraId="4BBA37BB" w14:textId="3D7B79DF" w:rsidR="00657DCC" w:rsidRP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Fehler werden</w:t>
      </w:r>
      <w:r>
        <w:rPr>
          <w:color w:val="000000" w:themeColor="text1"/>
          <w:sz w:val="24"/>
          <w:szCs w:val="24"/>
          <w:lang w:val="de-DE"/>
        </w:rPr>
        <w:t xml:space="preserve"> </w:t>
      </w:r>
      <w:r>
        <w:rPr>
          <w:color w:val="000000" w:themeColor="text1"/>
          <w:sz w:val="24"/>
          <w:szCs w:val="24"/>
          <w:lang w:val="de-DE"/>
        </w:rPr>
        <w:t>beim Speichern angezeigt</w:t>
      </w:r>
    </w:p>
    <w:p w14:paraId="13A727FE" w14:textId="717535D0" w:rsidR="006A6790"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Seite zum Anlegen einer Produktionsstraße</w:t>
      </w:r>
    </w:p>
    <w:p w14:paraId="389E6C9E" w14:textId="146F8204" w:rsid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Ressourcen können den verschiedenen Schritten hinzugefügt werden</w:t>
      </w:r>
    </w:p>
    <w:p w14:paraId="14DBA19B" w14:textId="22A23F28" w:rsid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Abgeschlossene Schritte werden ausgegraut / können nicht verändert werden</w:t>
      </w:r>
    </w:p>
    <w:p w14:paraId="535D30DD" w14:textId="48739031" w:rsidR="00657DCC" w:rsidRPr="00657DCC"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Nur verfügbare Ressourcen werden angezeigt</w:t>
      </w:r>
    </w:p>
    <w:p w14:paraId="09A57931" w14:textId="5D4F90C4" w:rsidR="00657DCC" w:rsidRPr="006A6790" w:rsidRDefault="00657DCC" w:rsidP="00657DCC">
      <w:pPr>
        <w:pStyle w:val="Listenabsatz"/>
        <w:numPr>
          <w:ilvl w:val="1"/>
          <w:numId w:val="19"/>
        </w:numPr>
        <w:spacing w:line="360" w:lineRule="auto"/>
        <w:jc w:val="both"/>
        <w:rPr>
          <w:color w:val="000000" w:themeColor="text1"/>
          <w:sz w:val="24"/>
          <w:szCs w:val="24"/>
          <w:lang w:val="de-DE"/>
        </w:rPr>
      </w:pPr>
      <w:r>
        <w:rPr>
          <w:color w:val="000000" w:themeColor="text1"/>
          <w:sz w:val="24"/>
          <w:szCs w:val="24"/>
          <w:lang w:val="de-DE"/>
        </w:rPr>
        <w:t>Fehler werden beim Speichern angezeigt</w:t>
      </w:r>
    </w:p>
    <w:p w14:paraId="0EB5FF3D" w14:textId="4C2288CE" w:rsidR="006A6790" w:rsidRPr="006A6790"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Header mit Navigationselementen und Logo</w:t>
      </w:r>
    </w:p>
    <w:p w14:paraId="770D70F8" w14:textId="455DA0B2" w:rsidR="006A6790" w:rsidRDefault="006A6790" w:rsidP="006A6790">
      <w:pPr>
        <w:pStyle w:val="Listenabsatz"/>
        <w:numPr>
          <w:ilvl w:val="0"/>
          <w:numId w:val="19"/>
        </w:numPr>
        <w:spacing w:line="360" w:lineRule="auto"/>
        <w:jc w:val="both"/>
        <w:rPr>
          <w:color w:val="000000" w:themeColor="text1"/>
          <w:sz w:val="24"/>
          <w:szCs w:val="24"/>
          <w:lang w:val="de-DE"/>
        </w:rPr>
      </w:pPr>
      <w:r w:rsidRPr="006A6790">
        <w:rPr>
          <w:color w:val="000000" w:themeColor="text1"/>
          <w:sz w:val="24"/>
          <w:szCs w:val="24"/>
          <w:lang w:val="de-DE"/>
        </w:rPr>
        <w:t xml:space="preserve">Datenhaltung in </w:t>
      </w:r>
      <w:r w:rsidR="00657DCC">
        <w:rPr>
          <w:color w:val="000000" w:themeColor="text1"/>
          <w:sz w:val="24"/>
          <w:szCs w:val="24"/>
          <w:lang w:val="de-DE"/>
        </w:rPr>
        <w:t xml:space="preserve">MySQL </w:t>
      </w:r>
      <w:r w:rsidRPr="006A6790">
        <w:rPr>
          <w:color w:val="000000" w:themeColor="text1"/>
          <w:sz w:val="24"/>
          <w:szCs w:val="24"/>
          <w:lang w:val="de-DE"/>
        </w:rPr>
        <w:t>Datenbank (in Azure)</w:t>
      </w:r>
    </w:p>
    <w:p w14:paraId="33EAAB3A" w14:textId="3B792FA0" w:rsidR="00657DCC"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Simulationsgeschwindigkeit ist anpassbar</w:t>
      </w:r>
      <w:r w:rsidR="00F76F5D">
        <w:rPr>
          <w:color w:val="000000" w:themeColor="text1"/>
          <w:sz w:val="24"/>
          <w:szCs w:val="24"/>
          <w:lang w:val="de-DE"/>
        </w:rPr>
        <w:t xml:space="preserve"> (für Produktionslinie)</w:t>
      </w:r>
    </w:p>
    <w:p w14:paraId="20C63983" w14:textId="06199564" w:rsidR="00657DCC" w:rsidRDefault="00657DCC" w:rsidP="006A6790">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Simulation läuft im Backend ab und ist unabhängig vom Frontend</w:t>
      </w:r>
    </w:p>
    <w:p w14:paraId="1E572D4F" w14:textId="188C1D00" w:rsidR="00F76F5D" w:rsidRPr="00F76F5D" w:rsidRDefault="00F76F5D" w:rsidP="00F76F5D">
      <w:pPr>
        <w:pStyle w:val="Listenabsatz"/>
        <w:numPr>
          <w:ilvl w:val="0"/>
          <w:numId w:val="19"/>
        </w:numPr>
        <w:spacing w:line="360" w:lineRule="auto"/>
        <w:jc w:val="both"/>
        <w:rPr>
          <w:color w:val="000000" w:themeColor="text1"/>
          <w:sz w:val="24"/>
          <w:szCs w:val="24"/>
          <w:lang w:val="de-DE"/>
        </w:rPr>
      </w:pPr>
      <w:r>
        <w:rPr>
          <w:color w:val="000000" w:themeColor="text1"/>
          <w:sz w:val="24"/>
          <w:szCs w:val="24"/>
          <w:lang w:val="de-DE"/>
        </w:rPr>
        <w:t>Nur beim Stoppen einer Simulation wird persistiert</w:t>
      </w:r>
    </w:p>
    <w:p w14:paraId="4C16FA23" w14:textId="64152EB8" w:rsidR="00634DC1" w:rsidRPr="006A6790" w:rsidRDefault="00634DC1" w:rsidP="006A6790">
      <w:pPr>
        <w:spacing w:line="360" w:lineRule="auto"/>
        <w:jc w:val="both"/>
        <w:rPr>
          <w:color w:val="000000" w:themeColor="text1"/>
          <w:sz w:val="24"/>
          <w:szCs w:val="24"/>
          <w:lang w:val="de-DE"/>
        </w:rPr>
      </w:pPr>
    </w:p>
    <w:sectPr w:rsidR="00634DC1" w:rsidRPr="006A6790" w:rsidSect="00634DC1">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98F0B" w14:textId="77777777" w:rsidR="00512833" w:rsidRDefault="00512833">
      <w:r>
        <w:separator/>
      </w:r>
    </w:p>
  </w:endnote>
  <w:endnote w:type="continuationSeparator" w:id="0">
    <w:p w14:paraId="51AA9D22" w14:textId="77777777" w:rsidR="00512833" w:rsidRDefault="0051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W Text">
    <w:panose1 w:val="020B0504040200000003"/>
    <w:charset w:val="00"/>
    <w:family w:val="swiss"/>
    <w:notTrueType/>
    <w:pitch w:val="variable"/>
    <w:sig w:usb0="A00002AF" w:usb1="5000207B"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57EFC" w14:textId="386D9AE0" w:rsidR="002101C5" w:rsidRDefault="002101C5" w:rsidP="00347ED1">
    <w:pPr>
      <w:pStyle w:val="Fuzeile"/>
    </w:pPr>
  </w:p>
  <w:p w14:paraId="6C621B96" w14:textId="77777777" w:rsidR="002101C5" w:rsidRDefault="002101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4263435"/>
      <w:docPartObj>
        <w:docPartGallery w:val="Page Numbers (Bottom of Page)"/>
        <w:docPartUnique/>
      </w:docPartObj>
    </w:sdtPr>
    <w:sdtContent>
      <w:p w14:paraId="4C1FAB0C" w14:textId="77777777" w:rsidR="008E3424" w:rsidRDefault="002101C5" w:rsidP="000531AF">
        <w:pPr>
          <w:pStyle w:val="Fuzeile"/>
          <w:jc w:val="right"/>
        </w:pPr>
        <w:r>
          <w:fldChar w:fldCharType="begin"/>
        </w:r>
        <w:r>
          <w:instrText>PAGE   \* MERGEFORMAT</w:instrText>
        </w:r>
        <w:r>
          <w:fldChar w:fldCharType="separate"/>
        </w:r>
        <w:r w:rsidR="008F58DF" w:rsidRPr="008F58DF">
          <w:rPr>
            <w:noProof/>
            <w:lang w:val="de-DE"/>
          </w:rPr>
          <w:t>12</w:t>
        </w:r>
        <w:r>
          <w:fldChar w:fldCharType="end"/>
        </w:r>
        <w:r>
          <w:t>/</w:t>
        </w:r>
        <w:r w:rsidR="008E3424">
          <w:t>18</w:t>
        </w:r>
      </w:p>
      <w:p w14:paraId="248B3754" w14:textId="53610593" w:rsidR="002101C5" w:rsidRDefault="00000000" w:rsidP="008E3424">
        <w:pPr>
          <w:pStyle w:val="Fuzeile"/>
          <w:jc w:val="center"/>
        </w:pPr>
      </w:p>
    </w:sdtContent>
  </w:sdt>
  <w:p w14:paraId="3167B341" w14:textId="77777777" w:rsidR="002101C5" w:rsidRDefault="002101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26773" w14:textId="77777777" w:rsidR="00512833" w:rsidRDefault="00512833">
      <w:r>
        <w:separator/>
      </w:r>
    </w:p>
  </w:footnote>
  <w:footnote w:type="continuationSeparator" w:id="0">
    <w:p w14:paraId="6D79788D" w14:textId="77777777" w:rsidR="00512833" w:rsidRDefault="00512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738"/>
    <w:multiLevelType w:val="hybridMultilevel"/>
    <w:tmpl w:val="5DC60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3A1B5C"/>
    <w:multiLevelType w:val="hybridMultilevel"/>
    <w:tmpl w:val="7F2883AA"/>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2" w15:restartNumberingAfterBreak="0">
    <w:nsid w:val="0CF12EF8"/>
    <w:multiLevelType w:val="hybridMultilevel"/>
    <w:tmpl w:val="11DC7E14"/>
    <w:lvl w:ilvl="0" w:tplc="9676BA78">
      <w:start w:val="1"/>
      <w:numFmt w:val="decimal"/>
      <w:lvlText w:val="%1."/>
      <w:lvlJc w:val="left"/>
      <w:pPr>
        <w:ind w:left="700" w:hanging="70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130148E"/>
    <w:multiLevelType w:val="hybridMultilevel"/>
    <w:tmpl w:val="6DC22B44"/>
    <w:lvl w:ilvl="0" w:tplc="826A8D4C">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232435"/>
    <w:multiLevelType w:val="hybridMultilevel"/>
    <w:tmpl w:val="84982ACA"/>
    <w:lvl w:ilvl="0" w:tplc="826A8D4C">
      <w:start w:val="2"/>
      <w:numFmt w:val="bullet"/>
      <w:lvlText w:val="-"/>
      <w:lvlJc w:val="left"/>
      <w:pPr>
        <w:ind w:left="720" w:hanging="360"/>
      </w:pPr>
      <w:rPr>
        <w:rFonts w:ascii="VW Text" w:eastAsia="VW Text" w:hAnsi="VW Text" w:cs="VW Text"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771006"/>
    <w:multiLevelType w:val="hybridMultilevel"/>
    <w:tmpl w:val="E15E794C"/>
    <w:lvl w:ilvl="0" w:tplc="826A8D4C">
      <w:start w:val="2"/>
      <w:numFmt w:val="bullet"/>
      <w:lvlText w:val="-"/>
      <w:lvlJc w:val="left"/>
      <w:pPr>
        <w:ind w:left="1080" w:hanging="360"/>
      </w:pPr>
      <w:rPr>
        <w:rFonts w:ascii="VW Text" w:eastAsia="VW Text" w:hAnsi="VW Text" w:cs="VW Tex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18B118F"/>
    <w:multiLevelType w:val="multilevel"/>
    <w:tmpl w:val="8948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BE480F"/>
    <w:multiLevelType w:val="hybridMultilevel"/>
    <w:tmpl w:val="4240E8F6"/>
    <w:lvl w:ilvl="0" w:tplc="826A8D4C">
      <w:start w:val="2"/>
      <w:numFmt w:val="bullet"/>
      <w:lvlText w:val="-"/>
      <w:lvlJc w:val="left"/>
      <w:pPr>
        <w:ind w:left="720" w:hanging="360"/>
      </w:pPr>
      <w:rPr>
        <w:rFonts w:ascii="VW Text" w:eastAsia="VW Text" w:hAnsi="VW Text" w:cs="VW Text"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69E7FAE"/>
    <w:multiLevelType w:val="multilevel"/>
    <w:tmpl w:val="F0A4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886E2F"/>
    <w:multiLevelType w:val="hybridMultilevel"/>
    <w:tmpl w:val="A1A2587C"/>
    <w:lvl w:ilvl="0" w:tplc="826A8D4C">
      <w:start w:val="2"/>
      <w:numFmt w:val="bullet"/>
      <w:lvlText w:val="-"/>
      <w:lvlJc w:val="left"/>
      <w:pPr>
        <w:ind w:left="1080" w:hanging="360"/>
      </w:pPr>
      <w:rPr>
        <w:rFonts w:ascii="VW Text" w:eastAsia="VW Text" w:hAnsi="VW Text" w:cs="VW Tex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40E097E"/>
    <w:multiLevelType w:val="hybridMultilevel"/>
    <w:tmpl w:val="E35488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9D6630C"/>
    <w:multiLevelType w:val="hybridMultilevel"/>
    <w:tmpl w:val="EEF4AD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B065F84"/>
    <w:multiLevelType w:val="multilevel"/>
    <w:tmpl w:val="37227FA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B33336"/>
    <w:multiLevelType w:val="hybridMultilevel"/>
    <w:tmpl w:val="3F8EA8C6"/>
    <w:lvl w:ilvl="0" w:tplc="826A8D4C">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A147770"/>
    <w:multiLevelType w:val="hybridMultilevel"/>
    <w:tmpl w:val="B9F8FF92"/>
    <w:lvl w:ilvl="0" w:tplc="826A8D4C">
      <w:start w:val="2"/>
      <w:numFmt w:val="bullet"/>
      <w:lvlText w:val="-"/>
      <w:lvlJc w:val="left"/>
      <w:pPr>
        <w:ind w:left="720" w:hanging="360"/>
      </w:pPr>
      <w:rPr>
        <w:rFonts w:ascii="VW Text" w:eastAsia="VW Text" w:hAnsi="VW Text" w:cs="VW Text"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626736"/>
    <w:multiLevelType w:val="multilevel"/>
    <w:tmpl w:val="9720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837724"/>
    <w:multiLevelType w:val="hybridMultilevel"/>
    <w:tmpl w:val="981880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3C7EA0"/>
    <w:multiLevelType w:val="hybridMultilevel"/>
    <w:tmpl w:val="39F6E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0CA338B"/>
    <w:multiLevelType w:val="hybridMultilevel"/>
    <w:tmpl w:val="1DE2C510"/>
    <w:lvl w:ilvl="0" w:tplc="826A8D4C">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1494E31"/>
    <w:multiLevelType w:val="multilevel"/>
    <w:tmpl w:val="F8C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94083D"/>
    <w:multiLevelType w:val="hybridMultilevel"/>
    <w:tmpl w:val="4F0E1CA8"/>
    <w:lvl w:ilvl="0" w:tplc="E04EAB0A">
      <w:start w:val="2"/>
      <w:numFmt w:val="bullet"/>
      <w:lvlText w:val="-"/>
      <w:lvlJc w:val="left"/>
      <w:pPr>
        <w:ind w:left="720" w:hanging="360"/>
      </w:pPr>
      <w:rPr>
        <w:rFonts w:ascii="VW Text" w:eastAsia="VW Text" w:hAnsi="VW Text" w:cs="VW Tex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6881531"/>
    <w:multiLevelType w:val="hybridMultilevel"/>
    <w:tmpl w:val="38AC87AA"/>
    <w:lvl w:ilvl="0" w:tplc="826A8D4C">
      <w:start w:val="2"/>
      <w:numFmt w:val="bullet"/>
      <w:lvlText w:val="-"/>
      <w:lvlJc w:val="left"/>
      <w:pPr>
        <w:ind w:left="1080" w:hanging="360"/>
      </w:pPr>
      <w:rPr>
        <w:rFonts w:ascii="VW Text" w:eastAsia="VW Text" w:hAnsi="VW Text" w:cs="VW Text"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409696707">
    <w:abstractNumId w:val="20"/>
  </w:num>
  <w:num w:numId="2" w16cid:durableId="1239902076">
    <w:abstractNumId w:val="14"/>
  </w:num>
  <w:num w:numId="3" w16cid:durableId="155387970">
    <w:abstractNumId w:val="9"/>
  </w:num>
  <w:num w:numId="4" w16cid:durableId="169296859">
    <w:abstractNumId w:val="21"/>
  </w:num>
  <w:num w:numId="5" w16cid:durableId="1920938911">
    <w:abstractNumId w:val="5"/>
  </w:num>
  <w:num w:numId="6" w16cid:durableId="369838337">
    <w:abstractNumId w:val="4"/>
  </w:num>
  <w:num w:numId="7" w16cid:durableId="1399980969">
    <w:abstractNumId w:val="1"/>
  </w:num>
  <w:num w:numId="8" w16cid:durableId="913201471">
    <w:abstractNumId w:val="17"/>
  </w:num>
  <w:num w:numId="9" w16cid:durableId="46148842">
    <w:abstractNumId w:val="12"/>
  </w:num>
  <w:num w:numId="10" w16cid:durableId="70127209">
    <w:abstractNumId w:val="7"/>
  </w:num>
  <w:num w:numId="11" w16cid:durableId="5601642">
    <w:abstractNumId w:val="16"/>
  </w:num>
  <w:num w:numId="12" w16cid:durableId="828715686">
    <w:abstractNumId w:val="2"/>
  </w:num>
  <w:num w:numId="13" w16cid:durableId="683635616">
    <w:abstractNumId w:val="6"/>
  </w:num>
  <w:num w:numId="14" w16cid:durableId="400567201">
    <w:abstractNumId w:val="19"/>
  </w:num>
  <w:num w:numId="15" w16cid:durableId="2144812907">
    <w:abstractNumId w:val="15"/>
  </w:num>
  <w:num w:numId="16" w16cid:durableId="703293243">
    <w:abstractNumId w:val="8"/>
  </w:num>
  <w:num w:numId="17" w16cid:durableId="1043944593">
    <w:abstractNumId w:val="0"/>
  </w:num>
  <w:num w:numId="18" w16cid:durableId="2051756055">
    <w:abstractNumId w:val="10"/>
  </w:num>
  <w:num w:numId="19" w16cid:durableId="373194622">
    <w:abstractNumId w:val="11"/>
  </w:num>
  <w:num w:numId="20" w16cid:durableId="1206677136">
    <w:abstractNumId w:val="13"/>
  </w:num>
  <w:num w:numId="21" w16cid:durableId="1702241545">
    <w:abstractNumId w:val="18"/>
  </w:num>
  <w:num w:numId="22" w16cid:durableId="684553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32"/>
    <w:rsid w:val="00007D48"/>
    <w:rsid w:val="00020AFB"/>
    <w:rsid w:val="00023E3E"/>
    <w:rsid w:val="000322D0"/>
    <w:rsid w:val="000400D2"/>
    <w:rsid w:val="00052ADD"/>
    <w:rsid w:val="000531AF"/>
    <w:rsid w:val="00056B75"/>
    <w:rsid w:val="00056C8E"/>
    <w:rsid w:val="00056D51"/>
    <w:rsid w:val="00057E8F"/>
    <w:rsid w:val="00070A21"/>
    <w:rsid w:val="00071FD1"/>
    <w:rsid w:val="000735A9"/>
    <w:rsid w:val="00080974"/>
    <w:rsid w:val="000849A5"/>
    <w:rsid w:val="00091946"/>
    <w:rsid w:val="000949A6"/>
    <w:rsid w:val="000A5AEC"/>
    <w:rsid w:val="000A5CA9"/>
    <w:rsid w:val="000B7541"/>
    <w:rsid w:val="000B7ABE"/>
    <w:rsid w:val="000E37E6"/>
    <w:rsid w:val="00101659"/>
    <w:rsid w:val="00113D3B"/>
    <w:rsid w:val="0013175E"/>
    <w:rsid w:val="00135D44"/>
    <w:rsid w:val="00142137"/>
    <w:rsid w:val="001431FA"/>
    <w:rsid w:val="0015598A"/>
    <w:rsid w:val="00165238"/>
    <w:rsid w:val="00177B64"/>
    <w:rsid w:val="001C0CA7"/>
    <w:rsid w:val="001C75A0"/>
    <w:rsid w:val="001D3853"/>
    <w:rsid w:val="001E5105"/>
    <w:rsid w:val="001E7B69"/>
    <w:rsid w:val="001E7B9D"/>
    <w:rsid w:val="001F0135"/>
    <w:rsid w:val="001F0554"/>
    <w:rsid w:val="0020504C"/>
    <w:rsid w:val="002101C5"/>
    <w:rsid w:val="00221E2F"/>
    <w:rsid w:val="00222FD4"/>
    <w:rsid w:val="00241CF5"/>
    <w:rsid w:val="00251644"/>
    <w:rsid w:val="0027298C"/>
    <w:rsid w:val="002762E1"/>
    <w:rsid w:val="00282BCB"/>
    <w:rsid w:val="00290814"/>
    <w:rsid w:val="00292A00"/>
    <w:rsid w:val="00294C2B"/>
    <w:rsid w:val="00296910"/>
    <w:rsid w:val="002B2522"/>
    <w:rsid w:val="002C2E8D"/>
    <w:rsid w:val="002C4A51"/>
    <w:rsid w:val="002C63FC"/>
    <w:rsid w:val="002E2DDA"/>
    <w:rsid w:val="002E53B7"/>
    <w:rsid w:val="002F1AA2"/>
    <w:rsid w:val="003015C7"/>
    <w:rsid w:val="0030491D"/>
    <w:rsid w:val="00311BEA"/>
    <w:rsid w:val="00314E9C"/>
    <w:rsid w:val="0032569B"/>
    <w:rsid w:val="00333E81"/>
    <w:rsid w:val="00347ED1"/>
    <w:rsid w:val="003523F7"/>
    <w:rsid w:val="00354A13"/>
    <w:rsid w:val="0036356D"/>
    <w:rsid w:val="003730EC"/>
    <w:rsid w:val="00380728"/>
    <w:rsid w:val="003A0E42"/>
    <w:rsid w:val="003A5963"/>
    <w:rsid w:val="003A7ABD"/>
    <w:rsid w:val="003B17A4"/>
    <w:rsid w:val="003E080B"/>
    <w:rsid w:val="003E7D04"/>
    <w:rsid w:val="003F19BA"/>
    <w:rsid w:val="003F3058"/>
    <w:rsid w:val="00406014"/>
    <w:rsid w:val="00416BA1"/>
    <w:rsid w:val="00421990"/>
    <w:rsid w:val="004242D1"/>
    <w:rsid w:val="00426935"/>
    <w:rsid w:val="004314F2"/>
    <w:rsid w:val="00443FAB"/>
    <w:rsid w:val="00465949"/>
    <w:rsid w:val="004814ED"/>
    <w:rsid w:val="00484471"/>
    <w:rsid w:val="0049139F"/>
    <w:rsid w:val="00497D4A"/>
    <w:rsid w:val="004A2C43"/>
    <w:rsid w:val="004A45C3"/>
    <w:rsid w:val="004A7926"/>
    <w:rsid w:val="004B20C6"/>
    <w:rsid w:val="004B73FD"/>
    <w:rsid w:val="004D70C8"/>
    <w:rsid w:val="005104DB"/>
    <w:rsid w:val="00512833"/>
    <w:rsid w:val="00513AB0"/>
    <w:rsid w:val="005161AA"/>
    <w:rsid w:val="00516E90"/>
    <w:rsid w:val="00522C6E"/>
    <w:rsid w:val="0052435B"/>
    <w:rsid w:val="0052520E"/>
    <w:rsid w:val="00535E2E"/>
    <w:rsid w:val="00545488"/>
    <w:rsid w:val="00550B96"/>
    <w:rsid w:val="00554115"/>
    <w:rsid w:val="00562A23"/>
    <w:rsid w:val="00575BBE"/>
    <w:rsid w:val="0058007C"/>
    <w:rsid w:val="00593871"/>
    <w:rsid w:val="005A6221"/>
    <w:rsid w:val="005B4E54"/>
    <w:rsid w:val="005B7975"/>
    <w:rsid w:val="005C58A2"/>
    <w:rsid w:val="005D4374"/>
    <w:rsid w:val="005E2B3D"/>
    <w:rsid w:val="005E53E9"/>
    <w:rsid w:val="00614CAB"/>
    <w:rsid w:val="00615F9D"/>
    <w:rsid w:val="006343E9"/>
    <w:rsid w:val="00634DC1"/>
    <w:rsid w:val="00657DCC"/>
    <w:rsid w:val="00682F7F"/>
    <w:rsid w:val="00682FF5"/>
    <w:rsid w:val="006870AB"/>
    <w:rsid w:val="006902F4"/>
    <w:rsid w:val="00691672"/>
    <w:rsid w:val="006954C4"/>
    <w:rsid w:val="006A6790"/>
    <w:rsid w:val="006B2070"/>
    <w:rsid w:val="006B6FE5"/>
    <w:rsid w:val="006C42EF"/>
    <w:rsid w:val="006E0291"/>
    <w:rsid w:val="006E5993"/>
    <w:rsid w:val="00704B00"/>
    <w:rsid w:val="007071AE"/>
    <w:rsid w:val="0071575B"/>
    <w:rsid w:val="00717BDB"/>
    <w:rsid w:val="00721C8D"/>
    <w:rsid w:val="00723981"/>
    <w:rsid w:val="0073316E"/>
    <w:rsid w:val="0073792F"/>
    <w:rsid w:val="0074156B"/>
    <w:rsid w:val="00786081"/>
    <w:rsid w:val="00796F3F"/>
    <w:rsid w:val="007C079C"/>
    <w:rsid w:val="007C339F"/>
    <w:rsid w:val="007D22D3"/>
    <w:rsid w:val="007E6408"/>
    <w:rsid w:val="007E7587"/>
    <w:rsid w:val="007F0CAA"/>
    <w:rsid w:val="007F64DC"/>
    <w:rsid w:val="007F7569"/>
    <w:rsid w:val="00805646"/>
    <w:rsid w:val="00810EDA"/>
    <w:rsid w:val="00816204"/>
    <w:rsid w:val="00873DAE"/>
    <w:rsid w:val="00875438"/>
    <w:rsid w:val="008765B3"/>
    <w:rsid w:val="008808D7"/>
    <w:rsid w:val="00885F2C"/>
    <w:rsid w:val="00887669"/>
    <w:rsid w:val="00887882"/>
    <w:rsid w:val="00897948"/>
    <w:rsid w:val="008A4E16"/>
    <w:rsid w:val="008A7B55"/>
    <w:rsid w:val="008C18E6"/>
    <w:rsid w:val="008C4B55"/>
    <w:rsid w:val="008C6948"/>
    <w:rsid w:val="008D5946"/>
    <w:rsid w:val="008E3424"/>
    <w:rsid w:val="008F17E0"/>
    <w:rsid w:val="008F3BD5"/>
    <w:rsid w:val="008F58DF"/>
    <w:rsid w:val="008F7EB7"/>
    <w:rsid w:val="00911696"/>
    <w:rsid w:val="00927EDE"/>
    <w:rsid w:val="009368BD"/>
    <w:rsid w:val="00941DA0"/>
    <w:rsid w:val="0094417F"/>
    <w:rsid w:val="009523FE"/>
    <w:rsid w:val="009861E4"/>
    <w:rsid w:val="00994459"/>
    <w:rsid w:val="009A3556"/>
    <w:rsid w:val="009B5DE9"/>
    <w:rsid w:val="009E4307"/>
    <w:rsid w:val="009E4FD0"/>
    <w:rsid w:val="009E55F2"/>
    <w:rsid w:val="009E5D5F"/>
    <w:rsid w:val="009F2BDB"/>
    <w:rsid w:val="00A022FC"/>
    <w:rsid w:val="00A073F1"/>
    <w:rsid w:val="00A21534"/>
    <w:rsid w:val="00A21F70"/>
    <w:rsid w:val="00A23B14"/>
    <w:rsid w:val="00A263E7"/>
    <w:rsid w:val="00A3176C"/>
    <w:rsid w:val="00A44A5F"/>
    <w:rsid w:val="00A733DE"/>
    <w:rsid w:val="00A86442"/>
    <w:rsid w:val="00A91175"/>
    <w:rsid w:val="00A920B2"/>
    <w:rsid w:val="00AA0C04"/>
    <w:rsid w:val="00AA1845"/>
    <w:rsid w:val="00AA34A4"/>
    <w:rsid w:val="00B01E3B"/>
    <w:rsid w:val="00B02C3A"/>
    <w:rsid w:val="00B12460"/>
    <w:rsid w:val="00B21B0E"/>
    <w:rsid w:val="00B2547C"/>
    <w:rsid w:val="00B25FBD"/>
    <w:rsid w:val="00B3008E"/>
    <w:rsid w:val="00B4432E"/>
    <w:rsid w:val="00B56B77"/>
    <w:rsid w:val="00B56EE6"/>
    <w:rsid w:val="00B62798"/>
    <w:rsid w:val="00B905CA"/>
    <w:rsid w:val="00BB63B8"/>
    <w:rsid w:val="00BC01FB"/>
    <w:rsid w:val="00BC03CD"/>
    <w:rsid w:val="00BD3D10"/>
    <w:rsid w:val="00BE0490"/>
    <w:rsid w:val="00BE0959"/>
    <w:rsid w:val="00BE23F8"/>
    <w:rsid w:val="00BE5850"/>
    <w:rsid w:val="00BF0360"/>
    <w:rsid w:val="00BF08D7"/>
    <w:rsid w:val="00BF0956"/>
    <w:rsid w:val="00BF54E2"/>
    <w:rsid w:val="00BF639C"/>
    <w:rsid w:val="00C05EBD"/>
    <w:rsid w:val="00C16043"/>
    <w:rsid w:val="00C24BAB"/>
    <w:rsid w:val="00C31169"/>
    <w:rsid w:val="00C43CB2"/>
    <w:rsid w:val="00C51EEA"/>
    <w:rsid w:val="00C5551B"/>
    <w:rsid w:val="00C61DBA"/>
    <w:rsid w:val="00C84478"/>
    <w:rsid w:val="00C86BCF"/>
    <w:rsid w:val="00C90596"/>
    <w:rsid w:val="00C91FB0"/>
    <w:rsid w:val="00C949FE"/>
    <w:rsid w:val="00C9510E"/>
    <w:rsid w:val="00D037DA"/>
    <w:rsid w:val="00D25CDA"/>
    <w:rsid w:val="00D32354"/>
    <w:rsid w:val="00D40D03"/>
    <w:rsid w:val="00D51D64"/>
    <w:rsid w:val="00D55627"/>
    <w:rsid w:val="00D83F7D"/>
    <w:rsid w:val="00D93427"/>
    <w:rsid w:val="00D94D7D"/>
    <w:rsid w:val="00DA1252"/>
    <w:rsid w:val="00DA4832"/>
    <w:rsid w:val="00DA6116"/>
    <w:rsid w:val="00DB36EB"/>
    <w:rsid w:val="00DD4AEA"/>
    <w:rsid w:val="00DE0257"/>
    <w:rsid w:val="00DE44D1"/>
    <w:rsid w:val="00DE4F33"/>
    <w:rsid w:val="00DE4F87"/>
    <w:rsid w:val="00DF0C82"/>
    <w:rsid w:val="00DF7802"/>
    <w:rsid w:val="00E02BFC"/>
    <w:rsid w:val="00E04F3E"/>
    <w:rsid w:val="00E07EF0"/>
    <w:rsid w:val="00E100D9"/>
    <w:rsid w:val="00E31579"/>
    <w:rsid w:val="00E32FD8"/>
    <w:rsid w:val="00E339A0"/>
    <w:rsid w:val="00E41CD5"/>
    <w:rsid w:val="00E52E5E"/>
    <w:rsid w:val="00E53897"/>
    <w:rsid w:val="00E56647"/>
    <w:rsid w:val="00E6759C"/>
    <w:rsid w:val="00E73AFB"/>
    <w:rsid w:val="00E80999"/>
    <w:rsid w:val="00E97EAA"/>
    <w:rsid w:val="00EA3F44"/>
    <w:rsid w:val="00EA56AD"/>
    <w:rsid w:val="00EB33FC"/>
    <w:rsid w:val="00EC01EF"/>
    <w:rsid w:val="00ED6D11"/>
    <w:rsid w:val="00EF3978"/>
    <w:rsid w:val="00EF58EC"/>
    <w:rsid w:val="00F14AD4"/>
    <w:rsid w:val="00F2504A"/>
    <w:rsid w:val="00F27875"/>
    <w:rsid w:val="00F31EA9"/>
    <w:rsid w:val="00F4278C"/>
    <w:rsid w:val="00F437F1"/>
    <w:rsid w:val="00F44AF5"/>
    <w:rsid w:val="00F44D5E"/>
    <w:rsid w:val="00F53C98"/>
    <w:rsid w:val="00F60896"/>
    <w:rsid w:val="00F656FE"/>
    <w:rsid w:val="00F67AE6"/>
    <w:rsid w:val="00F73CE2"/>
    <w:rsid w:val="00F75D33"/>
    <w:rsid w:val="00F76F5D"/>
    <w:rsid w:val="00F77457"/>
    <w:rsid w:val="00F94F60"/>
    <w:rsid w:val="00FA0F5D"/>
    <w:rsid w:val="00FA1442"/>
    <w:rsid w:val="00FB274E"/>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551A5"/>
  <w15:chartTrackingRefBased/>
  <w15:docId w15:val="{2201CB53-B494-4F14-BD95-CDF733D7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DA4832"/>
    <w:pPr>
      <w:widowControl w:val="0"/>
      <w:autoSpaceDE w:val="0"/>
      <w:autoSpaceDN w:val="0"/>
      <w:spacing w:after="0" w:line="240" w:lineRule="auto"/>
    </w:pPr>
    <w:rPr>
      <w:rFonts w:ascii="VW Text" w:eastAsia="VW Text" w:hAnsi="VW Text" w:cs="VW Text"/>
      <w:lang w:val="en-US" w:eastAsia="en-US"/>
    </w:rPr>
  </w:style>
  <w:style w:type="paragraph" w:styleId="berschrift1">
    <w:name w:val="heading 1"/>
    <w:basedOn w:val="Standard"/>
    <w:next w:val="Standard"/>
    <w:link w:val="berschrift1Zchn"/>
    <w:uiPriority w:val="9"/>
    <w:qFormat/>
    <w:rsid w:val="00522C6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22C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13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A67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qFormat/>
    <w:rsid w:val="00DA4832"/>
  </w:style>
  <w:style w:type="character" w:customStyle="1" w:styleId="TextkrperZchn">
    <w:name w:val="Textkörper Zchn"/>
    <w:basedOn w:val="Absatz-Standardschriftart"/>
    <w:link w:val="Textkrper"/>
    <w:uiPriority w:val="1"/>
    <w:rsid w:val="00DA4832"/>
    <w:rPr>
      <w:rFonts w:ascii="VW Text" w:eastAsia="VW Text" w:hAnsi="VW Text" w:cs="VW Text"/>
      <w:lang w:val="en-US" w:eastAsia="en-US"/>
    </w:rPr>
  </w:style>
  <w:style w:type="paragraph" w:styleId="Titel">
    <w:name w:val="Title"/>
    <w:basedOn w:val="Standard"/>
    <w:link w:val="TitelZchn"/>
    <w:uiPriority w:val="1"/>
    <w:qFormat/>
    <w:rsid w:val="00DA4832"/>
    <w:pPr>
      <w:spacing w:before="101"/>
      <w:ind w:left="611" w:right="1610"/>
      <w:jc w:val="center"/>
    </w:pPr>
    <w:rPr>
      <w:sz w:val="40"/>
      <w:szCs w:val="40"/>
    </w:rPr>
  </w:style>
  <w:style w:type="character" w:customStyle="1" w:styleId="TitelZchn">
    <w:name w:val="Titel Zchn"/>
    <w:basedOn w:val="Absatz-Standardschriftart"/>
    <w:link w:val="Titel"/>
    <w:uiPriority w:val="1"/>
    <w:rsid w:val="00DA4832"/>
    <w:rPr>
      <w:rFonts w:ascii="VW Text" w:eastAsia="VW Text" w:hAnsi="VW Text" w:cs="VW Text"/>
      <w:sz w:val="40"/>
      <w:szCs w:val="40"/>
      <w:lang w:val="en-US" w:eastAsia="en-US"/>
    </w:rPr>
  </w:style>
  <w:style w:type="table" w:styleId="Tabellenraster">
    <w:name w:val="Table Grid"/>
    <w:basedOn w:val="NormaleTabelle"/>
    <w:uiPriority w:val="39"/>
    <w:rsid w:val="00DA4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22C6E"/>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522C6E"/>
    <w:rPr>
      <w:rFonts w:asciiTheme="majorHAnsi" w:eastAsiaTheme="majorEastAsia" w:hAnsiTheme="majorHAnsi" w:cstheme="majorBidi"/>
      <w:color w:val="2E74B5" w:themeColor="accent1" w:themeShade="BF"/>
      <w:sz w:val="26"/>
      <w:szCs w:val="26"/>
      <w:lang w:val="en-US" w:eastAsia="en-US"/>
    </w:rPr>
  </w:style>
  <w:style w:type="paragraph" w:styleId="Inhaltsverzeichnisberschrift">
    <w:name w:val="TOC Heading"/>
    <w:basedOn w:val="berschrift1"/>
    <w:next w:val="Standard"/>
    <w:uiPriority w:val="39"/>
    <w:unhideWhenUsed/>
    <w:qFormat/>
    <w:rsid w:val="00522C6E"/>
    <w:pPr>
      <w:widowControl/>
      <w:autoSpaceDE/>
      <w:autoSpaceDN/>
      <w:spacing w:line="259" w:lineRule="auto"/>
      <w:outlineLvl w:val="9"/>
    </w:pPr>
    <w:rPr>
      <w:lang w:val="de-DE" w:eastAsia="zh-CN"/>
    </w:rPr>
  </w:style>
  <w:style w:type="paragraph" w:styleId="Verzeichnis1">
    <w:name w:val="toc 1"/>
    <w:basedOn w:val="Standard"/>
    <w:next w:val="Standard"/>
    <w:autoRedefine/>
    <w:uiPriority w:val="39"/>
    <w:unhideWhenUsed/>
    <w:rsid w:val="00522C6E"/>
    <w:pPr>
      <w:spacing w:after="100"/>
    </w:pPr>
  </w:style>
  <w:style w:type="paragraph" w:styleId="Verzeichnis2">
    <w:name w:val="toc 2"/>
    <w:basedOn w:val="Standard"/>
    <w:next w:val="Standard"/>
    <w:autoRedefine/>
    <w:uiPriority w:val="39"/>
    <w:unhideWhenUsed/>
    <w:rsid w:val="00522C6E"/>
    <w:pPr>
      <w:spacing w:after="100"/>
      <w:ind w:left="220"/>
    </w:pPr>
  </w:style>
  <w:style w:type="character" w:styleId="Hyperlink">
    <w:name w:val="Hyperlink"/>
    <w:basedOn w:val="Absatz-Standardschriftart"/>
    <w:uiPriority w:val="99"/>
    <w:unhideWhenUsed/>
    <w:rsid w:val="00522C6E"/>
    <w:rPr>
      <w:color w:val="0563C1" w:themeColor="hyperlink"/>
      <w:u w:val="single"/>
    </w:rPr>
  </w:style>
  <w:style w:type="paragraph" w:styleId="Kopfzeile">
    <w:name w:val="header"/>
    <w:basedOn w:val="Standard"/>
    <w:link w:val="KopfzeileZchn"/>
    <w:uiPriority w:val="99"/>
    <w:unhideWhenUsed/>
    <w:rsid w:val="00347ED1"/>
    <w:pPr>
      <w:tabs>
        <w:tab w:val="center" w:pos="4513"/>
        <w:tab w:val="right" w:pos="9026"/>
      </w:tabs>
    </w:pPr>
  </w:style>
  <w:style w:type="character" w:customStyle="1" w:styleId="KopfzeileZchn">
    <w:name w:val="Kopfzeile Zchn"/>
    <w:basedOn w:val="Absatz-Standardschriftart"/>
    <w:link w:val="Kopfzeile"/>
    <w:uiPriority w:val="99"/>
    <w:rsid w:val="00347ED1"/>
    <w:rPr>
      <w:rFonts w:ascii="VW Text" w:eastAsia="VW Text" w:hAnsi="VW Text" w:cs="VW Text"/>
      <w:lang w:val="en-US" w:eastAsia="en-US"/>
    </w:rPr>
  </w:style>
  <w:style w:type="paragraph" w:styleId="Fuzeile">
    <w:name w:val="footer"/>
    <w:basedOn w:val="Standard"/>
    <w:link w:val="FuzeileZchn"/>
    <w:uiPriority w:val="99"/>
    <w:unhideWhenUsed/>
    <w:rsid w:val="00347ED1"/>
    <w:pPr>
      <w:tabs>
        <w:tab w:val="center" w:pos="4513"/>
        <w:tab w:val="right" w:pos="9026"/>
      </w:tabs>
    </w:pPr>
  </w:style>
  <w:style w:type="character" w:customStyle="1" w:styleId="FuzeileZchn">
    <w:name w:val="Fußzeile Zchn"/>
    <w:basedOn w:val="Absatz-Standardschriftart"/>
    <w:link w:val="Fuzeile"/>
    <w:uiPriority w:val="99"/>
    <w:rsid w:val="00347ED1"/>
    <w:rPr>
      <w:rFonts w:ascii="VW Text" w:eastAsia="VW Text" w:hAnsi="VW Text" w:cs="VW Text"/>
      <w:lang w:val="en-US" w:eastAsia="en-US"/>
    </w:rPr>
  </w:style>
  <w:style w:type="paragraph" w:styleId="Verzeichnis3">
    <w:name w:val="toc 3"/>
    <w:basedOn w:val="Standard"/>
    <w:next w:val="Standard"/>
    <w:autoRedefine/>
    <w:uiPriority w:val="39"/>
    <w:unhideWhenUsed/>
    <w:rsid w:val="00634DC1"/>
    <w:pPr>
      <w:widowControl/>
      <w:autoSpaceDE/>
      <w:autoSpaceDN/>
      <w:spacing w:after="100" w:line="259" w:lineRule="auto"/>
      <w:ind w:left="440"/>
    </w:pPr>
    <w:rPr>
      <w:rFonts w:asciiTheme="minorHAnsi" w:eastAsiaTheme="minorEastAsia" w:hAnsiTheme="minorHAnsi" w:cs="Times New Roman"/>
      <w:lang w:val="de-DE" w:eastAsia="zh-CN"/>
    </w:rPr>
  </w:style>
  <w:style w:type="character" w:styleId="BesuchterLink">
    <w:name w:val="FollowedHyperlink"/>
    <w:basedOn w:val="Absatz-Standardschriftart"/>
    <w:uiPriority w:val="99"/>
    <w:semiHidden/>
    <w:unhideWhenUsed/>
    <w:rsid w:val="001C0CA7"/>
    <w:rPr>
      <w:color w:val="954F72" w:themeColor="followedHyperlink"/>
      <w:u w:val="single"/>
    </w:rPr>
  </w:style>
  <w:style w:type="paragraph" w:styleId="Beschriftung">
    <w:name w:val="caption"/>
    <w:basedOn w:val="Standard"/>
    <w:next w:val="Standard"/>
    <w:uiPriority w:val="35"/>
    <w:unhideWhenUsed/>
    <w:qFormat/>
    <w:rsid w:val="000849A5"/>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0849A5"/>
  </w:style>
  <w:style w:type="paragraph" w:styleId="Listenabsatz">
    <w:name w:val="List Paragraph"/>
    <w:basedOn w:val="Standard"/>
    <w:uiPriority w:val="34"/>
    <w:qFormat/>
    <w:rsid w:val="00873DAE"/>
    <w:pPr>
      <w:ind w:left="720"/>
      <w:contextualSpacing/>
    </w:pPr>
  </w:style>
  <w:style w:type="paragraph" w:styleId="StandardWeb">
    <w:name w:val="Normal (Web)"/>
    <w:basedOn w:val="Standard"/>
    <w:uiPriority w:val="99"/>
    <w:semiHidden/>
    <w:unhideWhenUsed/>
    <w:rsid w:val="00DE44D1"/>
    <w:pPr>
      <w:widowControl/>
      <w:autoSpaceDE/>
      <w:autoSpaceDN/>
      <w:spacing w:before="100" w:beforeAutospacing="1" w:after="100" w:afterAutospacing="1"/>
    </w:pPr>
    <w:rPr>
      <w:rFonts w:ascii="Times New Roman" w:eastAsiaTheme="minorEastAsia" w:hAnsi="Times New Roman" w:cs="Times New Roman"/>
      <w:sz w:val="24"/>
      <w:szCs w:val="24"/>
      <w:lang w:val="de-DE" w:eastAsia="zh-CN"/>
    </w:rPr>
  </w:style>
  <w:style w:type="paragraph" w:styleId="Sprechblasentext">
    <w:name w:val="Balloon Text"/>
    <w:basedOn w:val="Standard"/>
    <w:link w:val="SprechblasentextZchn"/>
    <w:uiPriority w:val="99"/>
    <w:semiHidden/>
    <w:unhideWhenUsed/>
    <w:rsid w:val="00E04F3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F3E"/>
    <w:rPr>
      <w:rFonts w:ascii="Segoe UI" w:eastAsia="VW Text" w:hAnsi="Segoe UI" w:cs="Segoe UI"/>
      <w:sz w:val="18"/>
      <w:szCs w:val="18"/>
      <w:lang w:val="en-US" w:eastAsia="en-US"/>
    </w:rPr>
  </w:style>
  <w:style w:type="paragraph" w:styleId="berarbeitung">
    <w:name w:val="Revision"/>
    <w:hidden/>
    <w:uiPriority w:val="99"/>
    <w:semiHidden/>
    <w:rsid w:val="006343E9"/>
    <w:pPr>
      <w:spacing w:after="0" w:line="240" w:lineRule="auto"/>
    </w:pPr>
    <w:rPr>
      <w:rFonts w:ascii="VW Text" w:eastAsia="VW Text" w:hAnsi="VW Text" w:cs="VW Text"/>
      <w:lang w:val="en-US" w:eastAsia="en-US"/>
    </w:rPr>
  </w:style>
  <w:style w:type="character" w:customStyle="1" w:styleId="berschrift3Zchn">
    <w:name w:val="Überschrift 3 Zchn"/>
    <w:basedOn w:val="Absatz-Standardschriftart"/>
    <w:link w:val="berschrift3"/>
    <w:uiPriority w:val="9"/>
    <w:rsid w:val="00142137"/>
    <w:rPr>
      <w:rFonts w:asciiTheme="majorHAnsi" w:eastAsiaTheme="majorEastAsia" w:hAnsiTheme="majorHAnsi" w:cstheme="majorBidi"/>
      <w:color w:val="1F4D78" w:themeColor="accent1" w:themeShade="7F"/>
      <w:sz w:val="24"/>
      <w:szCs w:val="24"/>
      <w:lang w:val="en-US" w:eastAsia="en-US"/>
    </w:rPr>
  </w:style>
  <w:style w:type="paragraph" w:styleId="KeinLeerraum">
    <w:name w:val="No Spacing"/>
    <w:uiPriority w:val="1"/>
    <w:qFormat/>
    <w:rsid w:val="00142137"/>
    <w:pPr>
      <w:widowControl w:val="0"/>
      <w:autoSpaceDE w:val="0"/>
      <w:autoSpaceDN w:val="0"/>
      <w:spacing w:after="0" w:line="240" w:lineRule="auto"/>
    </w:pPr>
    <w:rPr>
      <w:rFonts w:ascii="VW Text" w:eastAsia="VW Text" w:hAnsi="VW Text" w:cs="VW Text"/>
      <w:lang w:val="en-US" w:eastAsia="en-US"/>
    </w:rPr>
  </w:style>
  <w:style w:type="character" w:customStyle="1" w:styleId="berschrift4Zchn">
    <w:name w:val="Überschrift 4 Zchn"/>
    <w:basedOn w:val="Absatz-Standardschriftart"/>
    <w:link w:val="berschrift4"/>
    <w:uiPriority w:val="9"/>
    <w:rsid w:val="006A6790"/>
    <w:rPr>
      <w:rFonts w:asciiTheme="majorHAnsi" w:eastAsiaTheme="majorEastAsia" w:hAnsiTheme="majorHAnsi" w:cstheme="majorBidi"/>
      <w:i/>
      <w:iCs/>
      <w:color w:val="2E74B5" w:themeColor="accent1" w:themeShade="BF"/>
      <w:lang w:val="en-US" w:eastAsia="en-US"/>
    </w:rPr>
  </w:style>
  <w:style w:type="paragraph" w:styleId="HTMLVorformatiert">
    <w:name w:val="HTML Preformatted"/>
    <w:basedOn w:val="Standard"/>
    <w:link w:val="HTMLVorformatiertZchn"/>
    <w:uiPriority w:val="99"/>
    <w:semiHidden/>
    <w:unhideWhenUsed/>
    <w:rsid w:val="00EC01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EC01EF"/>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90177">
      <w:bodyDiv w:val="1"/>
      <w:marLeft w:val="0"/>
      <w:marRight w:val="0"/>
      <w:marTop w:val="0"/>
      <w:marBottom w:val="0"/>
      <w:divBdr>
        <w:top w:val="none" w:sz="0" w:space="0" w:color="auto"/>
        <w:left w:val="none" w:sz="0" w:space="0" w:color="auto"/>
        <w:bottom w:val="none" w:sz="0" w:space="0" w:color="auto"/>
        <w:right w:val="none" w:sz="0" w:space="0" w:color="auto"/>
      </w:divBdr>
    </w:div>
    <w:div w:id="533857063">
      <w:bodyDiv w:val="1"/>
      <w:marLeft w:val="0"/>
      <w:marRight w:val="0"/>
      <w:marTop w:val="0"/>
      <w:marBottom w:val="0"/>
      <w:divBdr>
        <w:top w:val="none" w:sz="0" w:space="0" w:color="auto"/>
        <w:left w:val="none" w:sz="0" w:space="0" w:color="auto"/>
        <w:bottom w:val="none" w:sz="0" w:space="0" w:color="auto"/>
        <w:right w:val="none" w:sz="0" w:space="0" w:color="auto"/>
      </w:divBdr>
      <w:divsChild>
        <w:div w:id="366102030">
          <w:marLeft w:val="0"/>
          <w:marRight w:val="0"/>
          <w:marTop w:val="0"/>
          <w:marBottom w:val="0"/>
          <w:divBdr>
            <w:top w:val="none" w:sz="0" w:space="0" w:color="auto"/>
            <w:left w:val="none" w:sz="0" w:space="0" w:color="auto"/>
            <w:bottom w:val="none" w:sz="0" w:space="0" w:color="auto"/>
            <w:right w:val="none" w:sz="0" w:space="0" w:color="auto"/>
          </w:divBdr>
        </w:div>
      </w:divsChild>
    </w:div>
    <w:div w:id="591163859">
      <w:bodyDiv w:val="1"/>
      <w:marLeft w:val="0"/>
      <w:marRight w:val="0"/>
      <w:marTop w:val="0"/>
      <w:marBottom w:val="0"/>
      <w:divBdr>
        <w:top w:val="none" w:sz="0" w:space="0" w:color="auto"/>
        <w:left w:val="none" w:sz="0" w:space="0" w:color="auto"/>
        <w:bottom w:val="none" w:sz="0" w:space="0" w:color="auto"/>
        <w:right w:val="none" w:sz="0" w:space="0" w:color="auto"/>
      </w:divBdr>
    </w:div>
    <w:div w:id="892930999">
      <w:bodyDiv w:val="1"/>
      <w:marLeft w:val="0"/>
      <w:marRight w:val="0"/>
      <w:marTop w:val="0"/>
      <w:marBottom w:val="0"/>
      <w:divBdr>
        <w:top w:val="none" w:sz="0" w:space="0" w:color="auto"/>
        <w:left w:val="none" w:sz="0" w:space="0" w:color="auto"/>
        <w:bottom w:val="none" w:sz="0" w:space="0" w:color="auto"/>
        <w:right w:val="none" w:sz="0" w:space="0" w:color="auto"/>
      </w:divBdr>
    </w:div>
    <w:div w:id="132404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CAC902B1F97D344AC6EAADE9E855E2C" ma:contentTypeVersion="10" ma:contentTypeDescription="Create a new document." ma:contentTypeScope="" ma:versionID="9659abd1fcb5702a6346f21628fb56ab">
  <xsd:schema xmlns:xsd="http://www.w3.org/2001/XMLSchema" xmlns:xs="http://www.w3.org/2001/XMLSchema" xmlns:p="http://schemas.microsoft.com/office/2006/metadata/properties" xmlns:ns3="6607e7d9-727e-4214-ab7b-d83b591e1209" xmlns:ns4="8daaf4fb-2bb8-42a3-bdb2-8fea25da9146" targetNamespace="http://schemas.microsoft.com/office/2006/metadata/properties" ma:root="true" ma:fieldsID="9c9ba501191049c193e2ab0642126986" ns3:_="" ns4:_="">
    <xsd:import namespace="6607e7d9-727e-4214-ab7b-d83b591e1209"/>
    <xsd:import namespace="8daaf4fb-2bb8-42a3-bdb2-8fea25da91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07e7d9-727e-4214-ab7b-d83b591e12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aaf4fb-2bb8-42a3-bdb2-8fea25da91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347142-6E42-4515-B9F8-AC3762B50499}">
  <ds:schemaRefs>
    <ds:schemaRef ds:uri="http://schemas.openxmlformats.org/officeDocument/2006/bibliography"/>
  </ds:schemaRefs>
</ds:datastoreItem>
</file>

<file path=customXml/itemProps2.xml><?xml version="1.0" encoding="utf-8"?>
<ds:datastoreItem xmlns:ds="http://schemas.openxmlformats.org/officeDocument/2006/customXml" ds:itemID="{BCB22D6E-97B9-43B4-A3E3-F333C2C7AB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07e7d9-727e-4214-ab7b-d83b591e1209"/>
    <ds:schemaRef ds:uri="8daaf4fb-2bb8-42a3-bdb2-8fea25da91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2ADC9F-0134-4078-9A90-BD676B9D0296}">
  <ds:schemaRefs>
    <ds:schemaRef ds:uri="http://schemas.microsoft.com/sharepoint/v3/contenttype/forms"/>
  </ds:schemaRefs>
</ds:datastoreItem>
</file>

<file path=customXml/itemProps4.xml><?xml version="1.0" encoding="utf-8"?>
<ds:datastoreItem xmlns:ds="http://schemas.openxmlformats.org/officeDocument/2006/customXml" ds:itemID="{D67B5E5C-C712-4F25-B5D9-2F32A60C73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3280</Words>
  <Characters>21392</Characters>
  <Application>Microsoft Office Word</Application>
  <DocSecurity>0</DocSecurity>
  <Lines>648</Lines>
  <Paragraphs>379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Volkswagen AG</Company>
  <LinksUpToDate>false</LinksUpToDate>
  <CharactersWithSpaces>24293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Christopher.Hoppe@volkswagen.de;nicolas.weltzel@volkswagen.de</dc:creator>
  <cp:keywords/>
  <dc:description/>
  <cp:lastModifiedBy>Weltzel, Nicolas (SE-A/32)</cp:lastModifiedBy>
  <cp:revision>14</cp:revision>
  <dcterms:created xsi:type="dcterms:W3CDTF">2023-02-02T13:31:00Z</dcterms:created>
  <dcterms:modified xsi:type="dcterms:W3CDTF">2023-02-03T15:12:00Z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0x010100DCAC902B1F97D344AC6EAADE9E855E2C</vt:lpwstr>
  </property>
  <property fmtid="{D5CDD505-2E9C-101B-9397-08002B2CF9AE}" pid="3" name="MSIP_Label_a6b84135-ab90-4b03-a415-784f8f15a7f1_Enabled">
    <vt:lpwstr>true</vt:lpwstr>
  </property>
  <property fmtid="{D5CDD505-2E9C-101B-9397-08002B2CF9AE}" pid="4" name="MSIP_Label_a6b84135-ab90-4b03-a415-784f8f15a7f1_SetDate">
    <vt:lpwstr>2022-07-05T07:40:27Z</vt:lpwstr>
  </property>
  <property fmtid="{D5CDD505-2E9C-101B-9397-08002B2CF9AE}" pid="5" name="MSIP_Label_a6b84135-ab90-4b03-a415-784f8f15a7f1_Method">
    <vt:lpwstr>Privileged</vt:lpwstr>
  </property>
  <property fmtid="{D5CDD505-2E9C-101B-9397-08002B2CF9AE}" pid="6" name="MSIP_Label_a6b84135-ab90-4b03-a415-784f8f15a7f1_Name">
    <vt:lpwstr>a6b84135-ab90-4b03-a415-784f8f15a7f1</vt:lpwstr>
  </property>
  <property fmtid="{D5CDD505-2E9C-101B-9397-08002B2CF9AE}" pid="7" name="MSIP_Label_a6b84135-ab90-4b03-a415-784f8f15a7f1_SiteId">
    <vt:lpwstr>2882be50-2012-4d88-ac86-544124e120c8</vt:lpwstr>
  </property>
  <property fmtid="{D5CDD505-2E9C-101B-9397-08002B2CF9AE}" pid="8" name="MSIP_Label_a6b84135-ab90-4b03-a415-784f8f15a7f1_ActionId">
    <vt:lpwstr>761f4e27-8ad8-4d57-9799-b7303c5cc37e</vt:lpwstr>
  </property>
  <property fmtid="{D5CDD505-2E9C-101B-9397-08002B2CF9AE}" pid="9" name="MSIP_Label_a6b84135-ab90-4b03-a415-784f8f15a7f1_ContentBits">
    <vt:lpwstr>0</vt:lpwstr>
  </property>
</Properties>
</file>